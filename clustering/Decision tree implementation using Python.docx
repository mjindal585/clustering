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352" w:rsidRPr="00F74352" w:rsidRDefault="00F74352" w:rsidP="00F74352">
      <w:pPr>
        <w:spacing w:after="173" w:line="240" w:lineRule="auto"/>
        <w:textAlignment w:val="baseline"/>
        <w:outlineLvl w:val="0"/>
        <w:rPr>
          <w:rFonts w:ascii="Times New Roman" w:eastAsia="Times New Roman" w:hAnsi="Times New Roman" w:cs="Times New Roman"/>
          <w:kern w:val="36"/>
          <w:sz w:val="32"/>
          <w:szCs w:val="32"/>
        </w:rPr>
      </w:pPr>
      <w:r w:rsidRPr="00F74352">
        <w:rPr>
          <w:rFonts w:ascii="Times New Roman" w:eastAsia="Times New Roman" w:hAnsi="Times New Roman" w:cs="Times New Roman"/>
          <w:kern w:val="36"/>
          <w:sz w:val="32"/>
          <w:szCs w:val="32"/>
        </w:rPr>
        <w:t>Decision tree implementation using Python</w:t>
      </w:r>
    </w:p>
    <w:p w:rsidR="00F74352" w:rsidRPr="00F74352" w:rsidRDefault="00F74352" w:rsidP="00F74352">
      <w:pPr>
        <w:spacing w:after="0" w:line="240" w:lineRule="auto"/>
        <w:textAlignment w:val="baseline"/>
        <w:rPr>
          <w:rFonts w:ascii="Arial" w:eastAsia="Times New Roman" w:hAnsi="Arial" w:cs="Arial"/>
          <w:sz w:val="18"/>
          <w:szCs w:val="18"/>
        </w:rPr>
      </w:pPr>
      <w:r w:rsidRPr="00F74352">
        <w:rPr>
          <w:rFonts w:ascii="Arial" w:eastAsia="Times New Roman" w:hAnsi="Arial" w:cs="Arial"/>
          <w:sz w:val="18"/>
          <w:szCs w:val="18"/>
        </w:rPr>
        <w:t>Prerequisites: </w:t>
      </w:r>
      <w:hyperlink r:id="rId5" w:history="1">
        <w:r w:rsidRPr="00F74352">
          <w:rPr>
            <w:rFonts w:ascii="Arial" w:eastAsia="Times New Roman" w:hAnsi="Arial" w:cs="Arial"/>
            <w:color w:val="EC4E20"/>
            <w:sz w:val="18"/>
            <w:u w:val="single"/>
          </w:rPr>
          <w:t>Decision Tree</w:t>
        </w:r>
      </w:hyperlink>
      <w:r w:rsidRPr="00F74352">
        <w:rPr>
          <w:rFonts w:ascii="Arial" w:eastAsia="Times New Roman" w:hAnsi="Arial" w:cs="Arial"/>
          <w:sz w:val="18"/>
          <w:szCs w:val="18"/>
        </w:rPr>
        <w:t>, </w:t>
      </w:r>
      <w:proofErr w:type="spellStart"/>
      <w:r w:rsidRPr="00F74352">
        <w:rPr>
          <w:rFonts w:ascii="Arial" w:eastAsia="Times New Roman" w:hAnsi="Arial" w:cs="Arial"/>
          <w:sz w:val="18"/>
          <w:szCs w:val="18"/>
        </w:rPr>
        <w:fldChar w:fldCharType="begin"/>
      </w:r>
      <w:r w:rsidRPr="00F74352">
        <w:rPr>
          <w:rFonts w:ascii="Arial" w:eastAsia="Times New Roman" w:hAnsi="Arial" w:cs="Arial"/>
          <w:sz w:val="18"/>
          <w:szCs w:val="18"/>
        </w:rPr>
        <w:instrText xml:space="preserve"> HYPERLINK "http://scikit-learn.org/stable/modules/generated/sklearn.tree.DecisionTreeClassifier.html" </w:instrText>
      </w:r>
      <w:r w:rsidRPr="00F74352">
        <w:rPr>
          <w:rFonts w:ascii="Arial" w:eastAsia="Times New Roman" w:hAnsi="Arial" w:cs="Arial"/>
          <w:sz w:val="18"/>
          <w:szCs w:val="18"/>
        </w:rPr>
        <w:fldChar w:fldCharType="separate"/>
      </w:r>
      <w:r w:rsidRPr="00F74352">
        <w:rPr>
          <w:rFonts w:ascii="Arial" w:eastAsia="Times New Roman" w:hAnsi="Arial" w:cs="Arial"/>
          <w:color w:val="EC4E20"/>
          <w:sz w:val="18"/>
          <w:u w:val="single"/>
        </w:rPr>
        <w:t>DecisionTreeClassifier</w:t>
      </w:r>
      <w:proofErr w:type="spellEnd"/>
      <w:r w:rsidRPr="00F74352">
        <w:rPr>
          <w:rFonts w:ascii="Arial" w:eastAsia="Times New Roman" w:hAnsi="Arial" w:cs="Arial"/>
          <w:sz w:val="18"/>
          <w:szCs w:val="18"/>
        </w:rPr>
        <w:fldChar w:fldCharType="end"/>
      </w:r>
      <w:r w:rsidRPr="00F74352">
        <w:rPr>
          <w:rFonts w:ascii="Arial" w:eastAsia="Times New Roman" w:hAnsi="Arial" w:cs="Arial"/>
          <w:sz w:val="18"/>
          <w:szCs w:val="18"/>
        </w:rPr>
        <w:t>, </w:t>
      </w:r>
      <w:proofErr w:type="spellStart"/>
      <w:r w:rsidRPr="00F74352">
        <w:rPr>
          <w:rFonts w:ascii="Arial" w:eastAsia="Times New Roman" w:hAnsi="Arial" w:cs="Arial"/>
          <w:sz w:val="18"/>
          <w:szCs w:val="18"/>
        </w:rPr>
        <w:fldChar w:fldCharType="begin"/>
      </w:r>
      <w:r w:rsidRPr="00F74352">
        <w:rPr>
          <w:rFonts w:ascii="Arial" w:eastAsia="Times New Roman" w:hAnsi="Arial" w:cs="Arial"/>
          <w:sz w:val="18"/>
          <w:szCs w:val="18"/>
        </w:rPr>
        <w:instrText xml:space="preserve"> HYPERLINK "http://scikit-learn.org/stable/documentation.html" </w:instrText>
      </w:r>
      <w:r w:rsidRPr="00F74352">
        <w:rPr>
          <w:rFonts w:ascii="Arial" w:eastAsia="Times New Roman" w:hAnsi="Arial" w:cs="Arial"/>
          <w:sz w:val="18"/>
          <w:szCs w:val="18"/>
        </w:rPr>
        <w:fldChar w:fldCharType="separate"/>
      </w:r>
      <w:r w:rsidRPr="00F74352">
        <w:rPr>
          <w:rFonts w:ascii="Arial" w:eastAsia="Times New Roman" w:hAnsi="Arial" w:cs="Arial"/>
          <w:color w:val="EC4E20"/>
          <w:sz w:val="18"/>
          <w:u w:val="single"/>
        </w:rPr>
        <w:t>sklearn</w:t>
      </w:r>
      <w:proofErr w:type="spellEnd"/>
      <w:r w:rsidRPr="00F74352">
        <w:rPr>
          <w:rFonts w:ascii="Arial" w:eastAsia="Times New Roman" w:hAnsi="Arial" w:cs="Arial"/>
          <w:sz w:val="18"/>
          <w:szCs w:val="18"/>
        </w:rPr>
        <w:fldChar w:fldCharType="end"/>
      </w:r>
      <w:r w:rsidRPr="00F74352">
        <w:rPr>
          <w:rFonts w:ascii="Arial" w:eastAsia="Times New Roman" w:hAnsi="Arial" w:cs="Arial"/>
          <w:sz w:val="18"/>
          <w:szCs w:val="18"/>
        </w:rPr>
        <w:t>, </w:t>
      </w:r>
      <w:proofErr w:type="spellStart"/>
      <w:r w:rsidRPr="00F74352">
        <w:rPr>
          <w:rFonts w:ascii="Arial" w:eastAsia="Times New Roman" w:hAnsi="Arial" w:cs="Arial"/>
          <w:sz w:val="18"/>
          <w:szCs w:val="18"/>
        </w:rPr>
        <w:fldChar w:fldCharType="begin"/>
      </w:r>
      <w:r w:rsidRPr="00F74352">
        <w:rPr>
          <w:rFonts w:ascii="Arial" w:eastAsia="Times New Roman" w:hAnsi="Arial" w:cs="Arial"/>
          <w:sz w:val="18"/>
          <w:szCs w:val="18"/>
        </w:rPr>
        <w:instrText xml:space="preserve"> HYPERLINK "https://docs.scipy.org/doc/numpy-1.13.0/" </w:instrText>
      </w:r>
      <w:r w:rsidRPr="00F74352">
        <w:rPr>
          <w:rFonts w:ascii="Arial" w:eastAsia="Times New Roman" w:hAnsi="Arial" w:cs="Arial"/>
          <w:sz w:val="18"/>
          <w:szCs w:val="18"/>
        </w:rPr>
        <w:fldChar w:fldCharType="separate"/>
      </w:r>
      <w:r w:rsidRPr="00F74352">
        <w:rPr>
          <w:rFonts w:ascii="Arial" w:eastAsia="Times New Roman" w:hAnsi="Arial" w:cs="Arial"/>
          <w:color w:val="EC4E20"/>
          <w:sz w:val="18"/>
          <w:u w:val="single"/>
        </w:rPr>
        <w:t>numpy</w:t>
      </w:r>
      <w:proofErr w:type="spellEnd"/>
      <w:r w:rsidRPr="00F74352">
        <w:rPr>
          <w:rFonts w:ascii="Arial" w:eastAsia="Times New Roman" w:hAnsi="Arial" w:cs="Arial"/>
          <w:sz w:val="18"/>
          <w:szCs w:val="18"/>
        </w:rPr>
        <w:fldChar w:fldCharType="end"/>
      </w:r>
      <w:r w:rsidRPr="00F74352">
        <w:rPr>
          <w:rFonts w:ascii="Arial" w:eastAsia="Times New Roman" w:hAnsi="Arial" w:cs="Arial"/>
          <w:sz w:val="18"/>
          <w:szCs w:val="18"/>
        </w:rPr>
        <w:t>, </w:t>
      </w:r>
      <w:hyperlink r:id="rId6" w:history="1">
        <w:r w:rsidRPr="00F74352">
          <w:rPr>
            <w:rFonts w:ascii="Arial" w:eastAsia="Times New Roman" w:hAnsi="Arial" w:cs="Arial"/>
            <w:color w:val="EC4E20"/>
            <w:sz w:val="18"/>
            <w:u w:val="single"/>
          </w:rPr>
          <w:t>pandas</w:t>
        </w:r>
      </w:hyperlink>
    </w:p>
    <w:p w:rsidR="00F74352" w:rsidRPr="00F74352" w:rsidRDefault="00F74352" w:rsidP="00F74352">
      <w:pPr>
        <w:spacing w:after="0" w:line="240" w:lineRule="auto"/>
        <w:textAlignment w:val="baseline"/>
        <w:rPr>
          <w:rFonts w:ascii="Arial" w:eastAsia="Times New Roman" w:hAnsi="Arial" w:cs="Arial"/>
          <w:sz w:val="18"/>
          <w:szCs w:val="18"/>
        </w:rPr>
      </w:pPr>
      <w:hyperlink r:id="rId7" w:history="1">
        <w:r w:rsidRPr="00F74352">
          <w:rPr>
            <w:rFonts w:ascii="Arial" w:eastAsia="Times New Roman" w:hAnsi="Arial" w:cs="Arial"/>
            <w:color w:val="EC4E20"/>
            <w:sz w:val="18"/>
            <w:u w:val="single"/>
          </w:rPr>
          <w:t>Decision Tree</w:t>
        </w:r>
      </w:hyperlink>
      <w:r w:rsidRPr="00F74352">
        <w:rPr>
          <w:rFonts w:ascii="Arial" w:eastAsia="Times New Roman" w:hAnsi="Arial" w:cs="Arial"/>
          <w:sz w:val="18"/>
          <w:szCs w:val="18"/>
        </w:rPr>
        <w:t> is one of the most powerful and popular algorithm. Decision-tree algorithm falls under the category of supervised learning algorithms. It works for both continuous as well as categorical output variables.</w:t>
      </w:r>
    </w:p>
    <w:p w:rsidR="00F74352" w:rsidRPr="00F74352" w:rsidRDefault="00F74352" w:rsidP="00F74352">
      <w:pPr>
        <w:spacing w:after="115" w:line="240" w:lineRule="auto"/>
        <w:textAlignment w:val="baseline"/>
        <w:rPr>
          <w:rFonts w:ascii="Arial" w:eastAsia="Times New Roman" w:hAnsi="Arial" w:cs="Arial"/>
          <w:sz w:val="18"/>
          <w:szCs w:val="18"/>
        </w:rPr>
      </w:pPr>
      <w:r>
        <w:rPr>
          <w:rFonts w:ascii="Arial" w:eastAsia="Times New Roman" w:hAnsi="Arial" w:cs="Arial"/>
          <w:noProof/>
          <w:sz w:val="18"/>
          <w:szCs w:val="18"/>
        </w:rPr>
        <w:drawing>
          <wp:inline distT="0" distB="0" distL="0" distR="0">
            <wp:extent cx="2860040" cy="1814195"/>
            <wp:effectExtent l="19050" t="0" r="0" b="0"/>
            <wp:docPr id="1" name="Picture 1" descr="https://cdncontribute.geeksforgeeks.org/wp-content/uploads/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decisionTree.png"/>
                    <pic:cNvPicPr>
                      <a:picLocks noChangeAspect="1" noChangeArrowheads="1"/>
                    </pic:cNvPicPr>
                  </pic:nvPicPr>
                  <pic:blipFill>
                    <a:blip r:embed="rId8"/>
                    <a:srcRect/>
                    <a:stretch>
                      <a:fillRect/>
                    </a:stretch>
                  </pic:blipFill>
                  <pic:spPr bwMode="auto">
                    <a:xfrm>
                      <a:off x="0" y="0"/>
                      <a:ext cx="2860040" cy="1814195"/>
                    </a:xfrm>
                    <a:prstGeom prst="rect">
                      <a:avLst/>
                    </a:prstGeom>
                    <a:noFill/>
                    <a:ln w="9525">
                      <a:noFill/>
                      <a:miter lim="800000"/>
                      <a:headEnd/>
                      <a:tailEnd/>
                    </a:ln>
                  </pic:spPr>
                </pic:pic>
              </a:graphicData>
            </a:graphic>
          </wp:inline>
        </w:drawing>
      </w:r>
    </w:p>
    <w:p w:rsidR="00F74352" w:rsidRPr="00F74352" w:rsidRDefault="00F74352" w:rsidP="00F74352">
      <w:pPr>
        <w:spacing w:after="0" w:line="240" w:lineRule="auto"/>
        <w:textAlignment w:val="baseline"/>
        <w:rPr>
          <w:rFonts w:ascii="Arial" w:eastAsia="Times New Roman" w:hAnsi="Arial" w:cs="Arial"/>
          <w:sz w:val="18"/>
          <w:szCs w:val="18"/>
        </w:rPr>
      </w:pPr>
      <w:r w:rsidRPr="00F74352">
        <w:rPr>
          <w:rFonts w:ascii="Arial" w:eastAsia="Times New Roman" w:hAnsi="Arial" w:cs="Arial"/>
          <w:sz w:val="18"/>
          <w:szCs w:val="18"/>
        </w:rPr>
        <w:t xml:space="preserve">In this article, </w:t>
      </w:r>
      <w:proofErr w:type="gramStart"/>
      <w:r w:rsidRPr="00F74352">
        <w:rPr>
          <w:rFonts w:ascii="Arial" w:eastAsia="Times New Roman" w:hAnsi="Arial" w:cs="Arial"/>
          <w:sz w:val="18"/>
          <w:szCs w:val="18"/>
        </w:rPr>
        <w:t>We</w:t>
      </w:r>
      <w:proofErr w:type="gramEnd"/>
      <w:r w:rsidRPr="00F74352">
        <w:rPr>
          <w:rFonts w:ascii="Arial" w:eastAsia="Times New Roman" w:hAnsi="Arial" w:cs="Arial"/>
          <w:sz w:val="18"/>
          <w:szCs w:val="18"/>
        </w:rPr>
        <w:t xml:space="preserve"> are going to implement a Decision tree algorithm on the </w:t>
      </w:r>
      <w:hyperlink r:id="rId9" w:history="1">
        <w:r w:rsidRPr="00F74352">
          <w:rPr>
            <w:rFonts w:ascii="Arial" w:eastAsia="Times New Roman" w:hAnsi="Arial" w:cs="Arial"/>
            <w:i/>
            <w:iCs/>
            <w:color w:val="EC4E20"/>
            <w:sz w:val="18"/>
            <w:u w:val="single"/>
          </w:rPr>
          <w:t>Balance Scale Weight &amp; Distance Database</w:t>
        </w:r>
      </w:hyperlink>
      <w:r w:rsidRPr="00F74352">
        <w:rPr>
          <w:rFonts w:ascii="Arial" w:eastAsia="Times New Roman" w:hAnsi="Arial" w:cs="Arial"/>
          <w:sz w:val="18"/>
          <w:szCs w:val="18"/>
        </w:rPr>
        <w:t> presented on the UCI.</w:t>
      </w:r>
    </w:p>
    <w:p w:rsidR="00F74352" w:rsidRPr="00F74352" w:rsidRDefault="00F74352" w:rsidP="00F74352">
      <w:pPr>
        <w:spacing w:before="276" w:after="276" w:line="240" w:lineRule="auto"/>
        <w:jc w:val="both"/>
        <w:textAlignment w:val="baseline"/>
        <w:outlineLvl w:val="3"/>
        <w:rPr>
          <w:rFonts w:ascii="Arial" w:eastAsia="Times New Roman" w:hAnsi="Arial" w:cs="Arial"/>
          <w:b/>
          <w:bCs/>
          <w:sz w:val="16"/>
          <w:szCs w:val="16"/>
        </w:rPr>
      </w:pPr>
      <w:r w:rsidRPr="00F74352">
        <w:rPr>
          <w:rFonts w:ascii="Arial" w:eastAsia="Times New Roman" w:hAnsi="Arial" w:cs="Arial"/>
          <w:b/>
          <w:bCs/>
          <w:sz w:val="16"/>
          <w:szCs w:val="16"/>
        </w:rPr>
        <w:t xml:space="preserve">Data-set </w:t>
      </w:r>
      <w:proofErr w:type="gramStart"/>
      <w:r w:rsidRPr="00F74352">
        <w:rPr>
          <w:rFonts w:ascii="Arial" w:eastAsia="Times New Roman" w:hAnsi="Arial" w:cs="Arial"/>
          <w:b/>
          <w:bCs/>
          <w:sz w:val="16"/>
          <w:szCs w:val="16"/>
        </w:rPr>
        <w:t>Description :</w:t>
      </w:r>
      <w:proofErr w:type="gramEnd"/>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sz w:val="17"/>
          <w:szCs w:val="17"/>
        </w:rPr>
      </w:pPr>
      <w:r w:rsidRPr="00F74352">
        <w:rPr>
          <w:rFonts w:ascii="Consolas" w:eastAsia="Times New Roman" w:hAnsi="Consolas" w:cs="Courier New"/>
          <w:sz w:val="17"/>
          <w:szCs w:val="17"/>
        </w:rPr>
        <w:t>Title          : Balance Scale Weight &amp; Distance Database</w:t>
      </w: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sz w:val="17"/>
          <w:szCs w:val="17"/>
        </w:rPr>
      </w:pPr>
      <w:r w:rsidRPr="00F74352">
        <w:rPr>
          <w:rFonts w:ascii="Consolas" w:eastAsia="Times New Roman" w:hAnsi="Consolas" w:cs="Courier New"/>
          <w:sz w:val="17"/>
          <w:szCs w:val="17"/>
        </w:rPr>
        <w:t>Number of Instances: 625 (49 balanced, 288 left, 288 right)</w:t>
      </w: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sz w:val="17"/>
          <w:szCs w:val="17"/>
        </w:rPr>
      </w:pPr>
      <w:r w:rsidRPr="00F74352">
        <w:rPr>
          <w:rFonts w:ascii="Consolas" w:eastAsia="Times New Roman" w:hAnsi="Consolas" w:cs="Courier New"/>
          <w:sz w:val="17"/>
          <w:szCs w:val="17"/>
        </w:rPr>
        <w:t>Number of Attributes: 4 (numeric) + class name = 5</w:t>
      </w: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7"/>
          <w:szCs w:val="17"/>
        </w:rPr>
      </w:pPr>
      <w:r w:rsidRPr="00F74352">
        <w:rPr>
          <w:rFonts w:ascii="Consolas" w:eastAsia="Times New Roman" w:hAnsi="Consolas" w:cs="Courier New"/>
          <w:b/>
          <w:bCs/>
          <w:sz w:val="17"/>
          <w:szCs w:val="17"/>
          <w:bdr w:val="none" w:sz="0" w:space="0" w:color="auto" w:frame="1"/>
        </w:rPr>
        <w:t>Attribute Information:</w:t>
      </w:r>
    </w:p>
    <w:p w:rsidR="00F74352" w:rsidRPr="00F74352" w:rsidRDefault="00F74352" w:rsidP="00F74352">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5"/>
        <w:textAlignment w:val="baseline"/>
        <w:rPr>
          <w:rFonts w:ascii="Consolas" w:eastAsia="Times New Roman" w:hAnsi="Consolas" w:cs="Courier New"/>
          <w:sz w:val="18"/>
          <w:szCs w:val="18"/>
        </w:rPr>
      </w:pPr>
      <w:r w:rsidRPr="00F74352">
        <w:rPr>
          <w:rFonts w:ascii="Consolas" w:eastAsia="Times New Roman" w:hAnsi="Consolas" w:cs="Courier New"/>
          <w:b/>
          <w:bCs/>
          <w:sz w:val="18"/>
          <w:szCs w:val="18"/>
          <w:bdr w:val="none" w:sz="0" w:space="0" w:color="auto" w:frame="1"/>
        </w:rPr>
        <w:t>Class Name (Target variable)</w:t>
      </w:r>
      <w:r w:rsidRPr="00F74352">
        <w:rPr>
          <w:rFonts w:ascii="Consolas" w:eastAsia="Times New Roman" w:hAnsi="Consolas" w:cs="Courier New"/>
          <w:sz w:val="18"/>
          <w:szCs w:val="18"/>
        </w:rPr>
        <w:t>: 3</w:t>
      </w:r>
    </w:p>
    <w:p w:rsidR="00F74352" w:rsidRPr="00F74352" w:rsidRDefault="00F74352" w:rsidP="00F74352">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5"/>
        <w:textAlignment w:val="baseline"/>
        <w:rPr>
          <w:rFonts w:ascii="Consolas" w:eastAsia="Times New Roman" w:hAnsi="Consolas" w:cs="Courier New"/>
          <w:sz w:val="18"/>
          <w:szCs w:val="18"/>
        </w:rPr>
      </w:pPr>
      <w:r w:rsidRPr="00F74352">
        <w:rPr>
          <w:rFonts w:ascii="Consolas" w:eastAsia="Times New Roman" w:hAnsi="Consolas" w:cs="Courier New"/>
          <w:sz w:val="18"/>
          <w:szCs w:val="18"/>
        </w:rPr>
        <w:t>L [balance scale tip to the left]</w:t>
      </w:r>
    </w:p>
    <w:p w:rsidR="00F74352" w:rsidRPr="00F74352" w:rsidRDefault="00F74352" w:rsidP="00F74352">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5"/>
        <w:textAlignment w:val="baseline"/>
        <w:rPr>
          <w:rFonts w:ascii="Consolas" w:eastAsia="Times New Roman" w:hAnsi="Consolas" w:cs="Courier New"/>
          <w:sz w:val="18"/>
          <w:szCs w:val="18"/>
        </w:rPr>
      </w:pPr>
      <w:r w:rsidRPr="00F74352">
        <w:rPr>
          <w:rFonts w:ascii="Consolas" w:eastAsia="Times New Roman" w:hAnsi="Consolas" w:cs="Courier New"/>
          <w:sz w:val="18"/>
          <w:szCs w:val="18"/>
        </w:rPr>
        <w:t>B [balance scale be balanced]</w:t>
      </w:r>
    </w:p>
    <w:p w:rsidR="00F74352" w:rsidRPr="00F74352" w:rsidRDefault="00F74352" w:rsidP="00F74352">
      <w:pPr>
        <w:numPr>
          <w:ilvl w:val="1"/>
          <w:numId w:val="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5"/>
        <w:textAlignment w:val="baseline"/>
        <w:rPr>
          <w:rFonts w:ascii="Consolas" w:eastAsia="Times New Roman" w:hAnsi="Consolas" w:cs="Courier New"/>
          <w:sz w:val="18"/>
          <w:szCs w:val="18"/>
        </w:rPr>
      </w:pPr>
      <w:r w:rsidRPr="00F74352">
        <w:rPr>
          <w:rFonts w:ascii="Consolas" w:eastAsia="Times New Roman" w:hAnsi="Consolas" w:cs="Courier New"/>
          <w:sz w:val="18"/>
          <w:szCs w:val="18"/>
        </w:rPr>
        <w:t>R [balance scale tip to the right]</w:t>
      </w:r>
    </w:p>
    <w:p w:rsidR="00F74352" w:rsidRPr="00F74352" w:rsidRDefault="00F74352" w:rsidP="00F74352">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5"/>
        <w:textAlignment w:val="baseline"/>
        <w:rPr>
          <w:rFonts w:ascii="Consolas" w:eastAsia="Times New Roman" w:hAnsi="Consolas" w:cs="Courier New"/>
          <w:sz w:val="18"/>
          <w:szCs w:val="18"/>
        </w:rPr>
      </w:pPr>
      <w:r w:rsidRPr="00F74352">
        <w:rPr>
          <w:rFonts w:ascii="Consolas" w:eastAsia="Times New Roman" w:hAnsi="Consolas" w:cs="Courier New"/>
          <w:b/>
          <w:bCs/>
          <w:sz w:val="18"/>
          <w:szCs w:val="18"/>
          <w:bdr w:val="none" w:sz="0" w:space="0" w:color="auto" w:frame="1"/>
        </w:rPr>
        <w:t>Left-Weight</w:t>
      </w:r>
      <w:r w:rsidRPr="00F74352">
        <w:rPr>
          <w:rFonts w:ascii="Consolas" w:eastAsia="Times New Roman" w:hAnsi="Consolas" w:cs="Courier New"/>
          <w:sz w:val="18"/>
          <w:szCs w:val="18"/>
        </w:rPr>
        <w:t>: 5 (1, 2, 3, 4, 5)</w:t>
      </w:r>
    </w:p>
    <w:p w:rsidR="00F74352" w:rsidRPr="00F74352" w:rsidRDefault="00F74352" w:rsidP="00F74352">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5"/>
        <w:textAlignment w:val="baseline"/>
        <w:rPr>
          <w:rFonts w:ascii="Consolas" w:eastAsia="Times New Roman" w:hAnsi="Consolas" w:cs="Courier New"/>
          <w:sz w:val="18"/>
          <w:szCs w:val="18"/>
        </w:rPr>
      </w:pPr>
      <w:r w:rsidRPr="00F74352">
        <w:rPr>
          <w:rFonts w:ascii="Consolas" w:eastAsia="Times New Roman" w:hAnsi="Consolas" w:cs="Courier New"/>
          <w:b/>
          <w:bCs/>
          <w:sz w:val="18"/>
          <w:szCs w:val="18"/>
          <w:bdr w:val="none" w:sz="0" w:space="0" w:color="auto" w:frame="1"/>
        </w:rPr>
        <w:t>Left-Distance</w:t>
      </w:r>
      <w:r w:rsidRPr="00F74352">
        <w:rPr>
          <w:rFonts w:ascii="Consolas" w:eastAsia="Times New Roman" w:hAnsi="Consolas" w:cs="Courier New"/>
          <w:sz w:val="18"/>
          <w:szCs w:val="18"/>
        </w:rPr>
        <w:t>: 5 (1, 2, 3, 4, 5)</w:t>
      </w:r>
    </w:p>
    <w:p w:rsidR="00F74352" w:rsidRPr="00F74352" w:rsidRDefault="00F74352" w:rsidP="00F74352">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5"/>
        <w:textAlignment w:val="baseline"/>
        <w:rPr>
          <w:rFonts w:ascii="Consolas" w:eastAsia="Times New Roman" w:hAnsi="Consolas" w:cs="Courier New"/>
          <w:sz w:val="18"/>
          <w:szCs w:val="18"/>
        </w:rPr>
      </w:pPr>
      <w:r w:rsidRPr="00F74352">
        <w:rPr>
          <w:rFonts w:ascii="Consolas" w:eastAsia="Times New Roman" w:hAnsi="Consolas" w:cs="Courier New"/>
          <w:b/>
          <w:bCs/>
          <w:sz w:val="18"/>
          <w:szCs w:val="18"/>
          <w:bdr w:val="none" w:sz="0" w:space="0" w:color="auto" w:frame="1"/>
        </w:rPr>
        <w:t>Right-Weight</w:t>
      </w:r>
      <w:r w:rsidRPr="00F74352">
        <w:rPr>
          <w:rFonts w:ascii="Consolas" w:eastAsia="Times New Roman" w:hAnsi="Consolas" w:cs="Courier New"/>
          <w:sz w:val="18"/>
          <w:szCs w:val="18"/>
        </w:rPr>
        <w:t>: 5 (1, 2, 3, 4, 5)</w:t>
      </w:r>
    </w:p>
    <w:p w:rsidR="00F74352" w:rsidRPr="00F74352" w:rsidRDefault="00F74352" w:rsidP="00F74352">
      <w:pPr>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5"/>
        <w:textAlignment w:val="baseline"/>
        <w:rPr>
          <w:rFonts w:ascii="Consolas" w:eastAsia="Times New Roman" w:hAnsi="Consolas" w:cs="Courier New"/>
          <w:sz w:val="18"/>
          <w:szCs w:val="18"/>
        </w:rPr>
      </w:pPr>
      <w:r w:rsidRPr="00F74352">
        <w:rPr>
          <w:rFonts w:ascii="Consolas" w:eastAsia="Times New Roman" w:hAnsi="Consolas" w:cs="Courier New"/>
          <w:b/>
          <w:bCs/>
          <w:sz w:val="18"/>
          <w:szCs w:val="18"/>
          <w:bdr w:val="none" w:sz="0" w:space="0" w:color="auto" w:frame="1"/>
        </w:rPr>
        <w:t>Right-Distance</w:t>
      </w:r>
      <w:r w:rsidRPr="00F74352">
        <w:rPr>
          <w:rFonts w:ascii="Consolas" w:eastAsia="Times New Roman" w:hAnsi="Consolas" w:cs="Courier New"/>
          <w:sz w:val="18"/>
          <w:szCs w:val="18"/>
        </w:rPr>
        <w:t>: 5 (1, 2, 3, 4, 5)</w:t>
      </w: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7"/>
          <w:szCs w:val="17"/>
        </w:rPr>
      </w:pP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7"/>
          <w:szCs w:val="17"/>
        </w:rPr>
      </w:pPr>
      <w:r w:rsidRPr="00F74352">
        <w:rPr>
          <w:rFonts w:ascii="Consolas" w:eastAsia="Times New Roman" w:hAnsi="Consolas" w:cs="Courier New"/>
          <w:b/>
          <w:bCs/>
          <w:sz w:val="17"/>
          <w:szCs w:val="17"/>
          <w:bdr w:val="none" w:sz="0" w:space="0" w:color="auto" w:frame="1"/>
        </w:rPr>
        <w:t>Missing Attribute Values</w:t>
      </w:r>
      <w:r w:rsidRPr="00F74352">
        <w:rPr>
          <w:rFonts w:ascii="Consolas" w:eastAsia="Times New Roman" w:hAnsi="Consolas" w:cs="Courier New"/>
          <w:sz w:val="17"/>
          <w:szCs w:val="17"/>
        </w:rPr>
        <w:t>: None</w:t>
      </w: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7"/>
          <w:szCs w:val="17"/>
        </w:rPr>
      </w:pPr>
      <w:r w:rsidRPr="00F74352">
        <w:rPr>
          <w:rFonts w:ascii="Consolas" w:eastAsia="Times New Roman" w:hAnsi="Consolas" w:cs="Courier New"/>
          <w:b/>
          <w:bCs/>
          <w:sz w:val="17"/>
          <w:szCs w:val="17"/>
          <w:bdr w:val="none" w:sz="0" w:space="0" w:color="auto" w:frame="1"/>
        </w:rPr>
        <w:t>Class Distribution:</w:t>
      </w:r>
    </w:p>
    <w:p w:rsidR="00F74352" w:rsidRPr="00F74352" w:rsidRDefault="00F74352" w:rsidP="00F74352">
      <w:pPr>
        <w:numPr>
          <w:ilvl w:val="1"/>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5" w:hanging="360"/>
        <w:textAlignment w:val="baseline"/>
        <w:rPr>
          <w:rFonts w:ascii="Consolas" w:eastAsia="Times New Roman" w:hAnsi="Consolas" w:cs="Courier New"/>
          <w:sz w:val="18"/>
          <w:szCs w:val="18"/>
        </w:rPr>
      </w:pPr>
      <w:r w:rsidRPr="00F74352">
        <w:rPr>
          <w:rFonts w:ascii="Consolas" w:eastAsia="Times New Roman" w:hAnsi="Consolas" w:cs="Courier New"/>
          <w:sz w:val="18"/>
          <w:szCs w:val="18"/>
        </w:rPr>
        <w:t>46.08 percent are L</w:t>
      </w:r>
    </w:p>
    <w:p w:rsidR="00F74352" w:rsidRPr="00F74352" w:rsidRDefault="00F74352" w:rsidP="00F74352">
      <w:pPr>
        <w:numPr>
          <w:ilvl w:val="1"/>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5" w:hanging="360"/>
        <w:textAlignment w:val="baseline"/>
        <w:rPr>
          <w:rFonts w:ascii="Consolas" w:eastAsia="Times New Roman" w:hAnsi="Consolas" w:cs="Courier New"/>
          <w:sz w:val="18"/>
          <w:szCs w:val="18"/>
        </w:rPr>
      </w:pPr>
      <w:r w:rsidRPr="00F74352">
        <w:rPr>
          <w:rFonts w:ascii="Consolas" w:eastAsia="Times New Roman" w:hAnsi="Consolas" w:cs="Courier New"/>
          <w:sz w:val="18"/>
          <w:szCs w:val="18"/>
        </w:rPr>
        <w:t>07.84 percent are B</w:t>
      </w:r>
    </w:p>
    <w:p w:rsidR="00F74352" w:rsidRPr="00F74352" w:rsidRDefault="00F74352" w:rsidP="00F74352">
      <w:pPr>
        <w:numPr>
          <w:ilvl w:val="1"/>
          <w:numId w:val="2"/>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15" w:hanging="360"/>
        <w:textAlignment w:val="baseline"/>
        <w:rPr>
          <w:rFonts w:ascii="Consolas" w:eastAsia="Times New Roman" w:hAnsi="Consolas" w:cs="Courier New"/>
          <w:sz w:val="18"/>
          <w:szCs w:val="18"/>
        </w:rPr>
      </w:pPr>
      <w:r w:rsidRPr="00F74352">
        <w:rPr>
          <w:rFonts w:ascii="Consolas" w:eastAsia="Times New Roman" w:hAnsi="Consolas" w:cs="Courier New"/>
          <w:sz w:val="18"/>
          <w:szCs w:val="18"/>
        </w:rPr>
        <w:t>46.08 percent are R</w:t>
      </w: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7"/>
          <w:szCs w:val="17"/>
        </w:rPr>
      </w:pP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7"/>
          <w:szCs w:val="17"/>
        </w:rPr>
      </w:pPr>
      <w:r w:rsidRPr="00F74352">
        <w:rPr>
          <w:rFonts w:ascii="Consolas" w:eastAsia="Times New Roman" w:hAnsi="Consolas" w:cs="Courier New"/>
          <w:sz w:val="17"/>
          <w:szCs w:val="17"/>
        </w:rPr>
        <w:t xml:space="preserve">You can find more details of the dataset </w:t>
      </w:r>
      <w:hyperlink r:id="rId10" w:history="1">
        <w:r w:rsidRPr="00F74352">
          <w:rPr>
            <w:rFonts w:ascii="Consolas" w:eastAsia="Times New Roman" w:hAnsi="Consolas" w:cs="Courier New"/>
            <w:color w:val="EC4E20"/>
            <w:sz w:val="17"/>
            <w:u w:val="single"/>
          </w:rPr>
          <w:t>here</w:t>
        </w:r>
      </w:hyperlink>
      <w:r w:rsidRPr="00F74352">
        <w:rPr>
          <w:rFonts w:ascii="Consolas" w:eastAsia="Times New Roman" w:hAnsi="Consolas" w:cs="Courier New"/>
          <w:sz w:val="17"/>
          <w:szCs w:val="17"/>
        </w:rPr>
        <w:t>.</w:t>
      </w:r>
    </w:p>
    <w:p w:rsidR="00F74352" w:rsidRPr="00F74352" w:rsidRDefault="00F74352" w:rsidP="00F74352">
      <w:pPr>
        <w:spacing w:before="276" w:after="276" w:line="240" w:lineRule="auto"/>
        <w:jc w:val="both"/>
        <w:textAlignment w:val="baseline"/>
        <w:outlineLvl w:val="3"/>
        <w:rPr>
          <w:rFonts w:ascii="Arial" w:eastAsia="Times New Roman" w:hAnsi="Arial" w:cs="Arial"/>
          <w:b/>
          <w:bCs/>
          <w:sz w:val="16"/>
          <w:szCs w:val="16"/>
        </w:rPr>
      </w:pPr>
      <w:r w:rsidRPr="00F74352">
        <w:rPr>
          <w:rFonts w:ascii="Arial" w:eastAsia="Times New Roman" w:hAnsi="Arial" w:cs="Arial"/>
          <w:b/>
          <w:bCs/>
          <w:sz w:val="16"/>
          <w:szCs w:val="16"/>
        </w:rPr>
        <w:t xml:space="preserve">Used Python </w:t>
      </w:r>
      <w:proofErr w:type="gramStart"/>
      <w:r w:rsidRPr="00F74352">
        <w:rPr>
          <w:rFonts w:ascii="Arial" w:eastAsia="Times New Roman" w:hAnsi="Arial" w:cs="Arial"/>
          <w:b/>
          <w:bCs/>
          <w:sz w:val="16"/>
          <w:szCs w:val="16"/>
        </w:rPr>
        <w:t>Packages :</w:t>
      </w:r>
      <w:proofErr w:type="gramEnd"/>
    </w:p>
    <w:p w:rsidR="00F74352" w:rsidRPr="00F74352" w:rsidRDefault="00F74352" w:rsidP="00F74352">
      <w:pPr>
        <w:numPr>
          <w:ilvl w:val="0"/>
          <w:numId w:val="3"/>
        </w:numPr>
        <w:spacing w:after="0" w:line="240" w:lineRule="auto"/>
        <w:ind w:left="415"/>
        <w:textAlignment w:val="baseline"/>
        <w:rPr>
          <w:rFonts w:ascii="Arial" w:eastAsia="Times New Roman" w:hAnsi="Arial" w:cs="Arial"/>
          <w:sz w:val="18"/>
          <w:szCs w:val="18"/>
        </w:rPr>
      </w:pPr>
      <w:proofErr w:type="spellStart"/>
      <w:r w:rsidRPr="00F74352">
        <w:rPr>
          <w:rFonts w:ascii="Arial" w:eastAsia="Times New Roman" w:hAnsi="Arial" w:cs="Arial"/>
          <w:b/>
          <w:bCs/>
          <w:sz w:val="18"/>
          <w:szCs w:val="18"/>
          <w:bdr w:val="none" w:sz="0" w:space="0" w:color="auto" w:frame="1"/>
        </w:rPr>
        <w:t>sklearn</w:t>
      </w:r>
      <w:proofErr w:type="spellEnd"/>
      <w:r w:rsidRPr="00F74352">
        <w:rPr>
          <w:rFonts w:ascii="Arial" w:eastAsia="Times New Roman" w:hAnsi="Arial" w:cs="Arial"/>
          <w:b/>
          <w:bCs/>
          <w:sz w:val="18"/>
          <w:szCs w:val="18"/>
          <w:bdr w:val="none" w:sz="0" w:space="0" w:color="auto" w:frame="1"/>
        </w:rPr>
        <w:t xml:space="preserve"> :</w:t>
      </w:r>
    </w:p>
    <w:p w:rsidR="00F74352" w:rsidRPr="00F74352" w:rsidRDefault="00F74352" w:rsidP="00F74352">
      <w:pPr>
        <w:numPr>
          <w:ilvl w:val="1"/>
          <w:numId w:val="3"/>
        </w:numPr>
        <w:spacing w:after="0" w:line="240" w:lineRule="auto"/>
        <w:ind w:left="830"/>
        <w:textAlignment w:val="baseline"/>
        <w:rPr>
          <w:rFonts w:ascii="Arial" w:eastAsia="Times New Roman" w:hAnsi="Arial" w:cs="Arial"/>
          <w:sz w:val="18"/>
          <w:szCs w:val="18"/>
        </w:rPr>
      </w:pPr>
      <w:r w:rsidRPr="00F74352">
        <w:rPr>
          <w:rFonts w:ascii="Arial" w:eastAsia="Times New Roman" w:hAnsi="Arial" w:cs="Arial"/>
          <w:sz w:val="18"/>
          <w:szCs w:val="18"/>
        </w:rPr>
        <w:t xml:space="preserve">In python, </w:t>
      </w:r>
      <w:proofErr w:type="spellStart"/>
      <w:r w:rsidRPr="00F74352">
        <w:rPr>
          <w:rFonts w:ascii="Arial" w:eastAsia="Times New Roman" w:hAnsi="Arial" w:cs="Arial"/>
          <w:sz w:val="18"/>
          <w:szCs w:val="18"/>
        </w:rPr>
        <w:t>sklearn</w:t>
      </w:r>
      <w:proofErr w:type="spellEnd"/>
      <w:r w:rsidRPr="00F74352">
        <w:rPr>
          <w:rFonts w:ascii="Arial" w:eastAsia="Times New Roman" w:hAnsi="Arial" w:cs="Arial"/>
          <w:sz w:val="18"/>
          <w:szCs w:val="18"/>
        </w:rPr>
        <w:t xml:space="preserve"> is </w:t>
      </w:r>
      <w:proofErr w:type="gramStart"/>
      <w:r w:rsidRPr="00F74352">
        <w:rPr>
          <w:rFonts w:ascii="Arial" w:eastAsia="Times New Roman" w:hAnsi="Arial" w:cs="Arial"/>
          <w:sz w:val="18"/>
          <w:szCs w:val="18"/>
        </w:rPr>
        <w:t>a machine learning package which include</w:t>
      </w:r>
      <w:proofErr w:type="gramEnd"/>
      <w:r w:rsidRPr="00F74352">
        <w:rPr>
          <w:rFonts w:ascii="Arial" w:eastAsia="Times New Roman" w:hAnsi="Arial" w:cs="Arial"/>
          <w:sz w:val="18"/>
          <w:szCs w:val="18"/>
        </w:rPr>
        <w:t xml:space="preserve"> a lot of ML algorithms.</w:t>
      </w:r>
    </w:p>
    <w:p w:rsidR="00F74352" w:rsidRPr="00F74352" w:rsidRDefault="00F74352" w:rsidP="00F74352">
      <w:pPr>
        <w:numPr>
          <w:ilvl w:val="1"/>
          <w:numId w:val="3"/>
        </w:numPr>
        <w:spacing w:after="0" w:line="240" w:lineRule="auto"/>
        <w:ind w:left="830"/>
        <w:textAlignment w:val="baseline"/>
        <w:rPr>
          <w:rFonts w:ascii="Arial" w:eastAsia="Times New Roman" w:hAnsi="Arial" w:cs="Arial"/>
          <w:sz w:val="18"/>
          <w:szCs w:val="18"/>
        </w:rPr>
      </w:pPr>
      <w:r w:rsidRPr="00F74352">
        <w:rPr>
          <w:rFonts w:ascii="Arial" w:eastAsia="Times New Roman" w:hAnsi="Arial" w:cs="Arial"/>
          <w:sz w:val="18"/>
          <w:szCs w:val="18"/>
        </w:rPr>
        <w:t xml:space="preserve">Here, we are using some of its modules like </w:t>
      </w:r>
      <w:proofErr w:type="spellStart"/>
      <w:r w:rsidRPr="00F74352">
        <w:rPr>
          <w:rFonts w:ascii="Arial" w:eastAsia="Times New Roman" w:hAnsi="Arial" w:cs="Arial"/>
          <w:sz w:val="18"/>
          <w:szCs w:val="18"/>
        </w:rPr>
        <w:t>train_test_split</w:t>
      </w:r>
      <w:proofErr w:type="spellEnd"/>
      <w:r w:rsidRPr="00F74352">
        <w:rPr>
          <w:rFonts w:ascii="Arial" w:eastAsia="Times New Roman" w:hAnsi="Arial" w:cs="Arial"/>
          <w:sz w:val="18"/>
          <w:szCs w:val="18"/>
        </w:rPr>
        <w:t xml:space="preserve">, </w:t>
      </w:r>
      <w:proofErr w:type="spellStart"/>
      <w:r w:rsidRPr="00F74352">
        <w:rPr>
          <w:rFonts w:ascii="Arial" w:eastAsia="Times New Roman" w:hAnsi="Arial" w:cs="Arial"/>
          <w:sz w:val="18"/>
          <w:szCs w:val="18"/>
        </w:rPr>
        <w:t>DecisionTreeClassifier</w:t>
      </w:r>
      <w:proofErr w:type="spellEnd"/>
      <w:r w:rsidRPr="00F74352">
        <w:rPr>
          <w:rFonts w:ascii="Arial" w:eastAsia="Times New Roman" w:hAnsi="Arial" w:cs="Arial"/>
          <w:sz w:val="18"/>
          <w:szCs w:val="18"/>
        </w:rPr>
        <w:t xml:space="preserve"> and </w:t>
      </w:r>
      <w:proofErr w:type="spellStart"/>
      <w:r w:rsidRPr="00F74352">
        <w:rPr>
          <w:rFonts w:ascii="Arial" w:eastAsia="Times New Roman" w:hAnsi="Arial" w:cs="Arial"/>
          <w:sz w:val="18"/>
          <w:szCs w:val="18"/>
        </w:rPr>
        <w:t>accuracy_score</w:t>
      </w:r>
      <w:proofErr w:type="spellEnd"/>
      <w:r w:rsidRPr="00F74352">
        <w:rPr>
          <w:rFonts w:ascii="Arial" w:eastAsia="Times New Roman" w:hAnsi="Arial" w:cs="Arial"/>
          <w:sz w:val="18"/>
          <w:szCs w:val="18"/>
        </w:rPr>
        <w:t>.</w:t>
      </w:r>
    </w:p>
    <w:p w:rsidR="00F74352" w:rsidRPr="00F74352" w:rsidRDefault="00F74352" w:rsidP="00F74352">
      <w:pPr>
        <w:numPr>
          <w:ilvl w:val="0"/>
          <w:numId w:val="3"/>
        </w:numPr>
        <w:spacing w:after="0" w:line="240" w:lineRule="auto"/>
        <w:ind w:left="415"/>
        <w:textAlignment w:val="baseline"/>
        <w:rPr>
          <w:rFonts w:ascii="Arial" w:eastAsia="Times New Roman" w:hAnsi="Arial" w:cs="Arial"/>
          <w:sz w:val="18"/>
          <w:szCs w:val="18"/>
        </w:rPr>
      </w:pPr>
      <w:proofErr w:type="spellStart"/>
      <w:r w:rsidRPr="00F74352">
        <w:rPr>
          <w:rFonts w:ascii="Arial" w:eastAsia="Times New Roman" w:hAnsi="Arial" w:cs="Arial"/>
          <w:b/>
          <w:bCs/>
          <w:sz w:val="18"/>
          <w:szCs w:val="18"/>
          <w:bdr w:val="none" w:sz="0" w:space="0" w:color="auto" w:frame="1"/>
        </w:rPr>
        <w:t>NumPy</w:t>
      </w:r>
      <w:proofErr w:type="spellEnd"/>
      <w:r w:rsidRPr="00F74352">
        <w:rPr>
          <w:rFonts w:ascii="Arial" w:eastAsia="Times New Roman" w:hAnsi="Arial" w:cs="Arial"/>
          <w:b/>
          <w:bCs/>
          <w:sz w:val="18"/>
          <w:szCs w:val="18"/>
          <w:bdr w:val="none" w:sz="0" w:space="0" w:color="auto" w:frame="1"/>
        </w:rPr>
        <w:t xml:space="preserve"> :</w:t>
      </w:r>
    </w:p>
    <w:p w:rsidR="00F74352" w:rsidRPr="00F74352" w:rsidRDefault="00F74352" w:rsidP="00F74352">
      <w:pPr>
        <w:numPr>
          <w:ilvl w:val="1"/>
          <w:numId w:val="3"/>
        </w:numPr>
        <w:spacing w:after="0" w:line="240" w:lineRule="auto"/>
        <w:ind w:left="830"/>
        <w:textAlignment w:val="baseline"/>
        <w:rPr>
          <w:rFonts w:ascii="Arial" w:eastAsia="Times New Roman" w:hAnsi="Arial" w:cs="Arial"/>
          <w:sz w:val="18"/>
          <w:szCs w:val="18"/>
        </w:rPr>
      </w:pPr>
      <w:r w:rsidRPr="00F74352">
        <w:rPr>
          <w:rFonts w:ascii="Arial" w:eastAsia="Times New Roman" w:hAnsi="Arial" w:cs="Arial"/>
          <w:sz w:val="18"/>
          <w:szCs w:val="18"/>
        </w:rPr>
        <w:t xml:space="preserve">It is a numeric python module which provides fast </w:t>
      </w:r>
      <w:proofErr w:type="spellStart"/>
      <w:r w:rsidRPr="00F74352">
        <w:rPr>
          <w:rFonts w:ascii="Arial" w:eastAsia="Times New Roman" w:hAnsi="Arial" w:cs="Arial"/>
          <w:sz w:val="18"/>
          <w:szCs w:val="18"/>
        </w:rPr>
        <w:t>maths</w:t>
      </w:r>
      <w:proofErr w:type="spellEnd"/>
      <w:r w:rsidRPr="00F74352">
        <w:rPr>
          <w:rFonts w:ascii="Arial" w:eastAsia="Times New Roman" w:hAnsi="Arial" w:cs="Arial"/>
          <w:sz w:val="18"/>
          <w:szCs w:val="18"/>
        </w:rPr>
        <w:t xml:space="preserve"> functions for calculations.</w:t>
      </w:r>
    </w:p>
    <w:p w:rsidR="00F74352" w:rsidRPr="00F74352" w:rsidRDefault="00F74352" w:rsidP="00F74352">
      <w:pPr>
        <w:numPr>
          <w:ilvl w:val="1"/>
          <w:numId w:val="3"/>
        </w:numPr>
        <w:spacing w:after="0" w:line="240" w:lineRule="auto"/>
        <w:ind w:left="830"/>
        <w:textAlignment w:val="baseline"/>
        <w:rPr>
          <w:rFonts w:ascii="Arial" w:eastAsia="Times New Roman" w:hAnsi="Arial" w:cs="Arial"/>
          <w:sz w:val="18"/>
          <w:szCs w:val="18"/>
        </w:rPr>
      </w:pPr>
      <w:r w:rsidRPr="00F74352">
        <w:rPr>
          <w:rFonts w:ascii="Arial" w:eastAsia="Times New Roman" w:hAnsi="Arial" w:cs="Arial"/>
          <w:sz w:val="18"/>
          <w:szCs w:val="18"/>
        </w:rPr>
        <w:t xml:space="preserve">It is used to read data in </w:t>
      </w:r>
      <w:proofErr w:type="spellStart"/>
      <w:r w:rsidRPr="00F74352">
        <w:rPr>
          <w:rFonts w:ascii="Arial" w:eastAsia="Times New Roman" w:hAnsi="Arial" w:cs="Arial"/>
          <w:sz w:val="18"/>
          <w:szCs w:val="18"/>
        </w:rPr>
        <w:t>numpy</w:t>
      </w:r>
      <w:proofErr w:type="spellEnd"/>
      <w:r w:rsidRPr="00F74352">
        <w:rPr>
          <w:rFonts w:ascii="Arial" w:eastAsia="Times New Roman" w:hAnsi="Arial" w:cs="Arial"/>
          <w:sz w:val="18"/>
          <w:szCs w:val="18"/>
        </w:rPr>
        <w:t xml:space="preserve"> arrays and for manipulation purpose.</w:t>
      </w:r>
    </w:p>
    <w:p w:rsidR="00F74352" w:rsidRPr="00F74352" w:rsidRDefault="00F74352" w:rsidP="00F74352">
      <w:pPr>
        <w:numPr>
          <w:ilvl w:val="0"/>
          <w:numId w:val="3"/>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b/>
          <w:bCs/>
          <w:sz w:val="18"/>
          <w:szCs w:val="18"/>
          <w:bdr w:val="none" w:sz="0" w:space="0" w:color="auto" w:frame="1"/>
        </w:rPr>
        <w:t>Pandas :</w:t>
      </w:r>
    </w:p>
    <w:p w:rsidR="00F74352" w:rsidRPr="00F74352" w:rsidRDefault="00F74352" w:rsidP="00F74352">
      <w:pPr>
        <w:numPr>
          <w:ilvl w:val="1"/>
          <w:numId w:val="3"/>
        </w:numPr>
        <w:spacing w:after="0" w:line="240" w:lineRule="auto"/>
        <w:ind w:left="830"/>
        <w:textAlignment w:val="baseline"/>
        <w:rPr>
          <w:rFonts w:ascii="Arial" w:eastAsia="Times New Roman" w:hAnsi="Arial" w:cs="Arial"/>
          <w:sz w:val="18"/>
          <w:szCs w:val="18"/>
        </w:rPr>
      </w:pPr>
      <w:r w:rsidRPr="00F74352">
        <w:rPr>
          <w:rFonts w:ascii="Arial" w:eastAsia="Times New Roman" w:hAnsi="Arial" w:cs="Arial"/>
          <w:sz w:val="18"/>
          <w:szCs w:val="18"/>
        </w:rPr>
        <w:t>Used to read and write different files.</w:t>
      </w:r>
    </w:p>
    <w:p w:rsidR="00F74352" w:rsidRPr="00F74352" w:rsidRDefault="00F74352" w:rsidP="00F74352">
      <w:pPr>
        <w:numPr>
          <w:ilvl w:val="1"/>
          <w:numId w:val="3"/>
        </w:numPr>
        <w:spacing w:after="0" w:line="240" w:lineRule="auto"/>
        <w:ind w:left="830"/>
        <w:textAlignment w:val="baseline"/>
        <w:rPr>
          <w:rFonts w:ascii="Arial" w:eastAsia="Times New Roman" w:hAnsi="Arial" w:cs="Arial"/>
          <w:sz w:val="18"/>
          <w:szCs w:val="18"/>
        </w:rPr>
      </w:pPr>
      <w:r w:rsidRPr="00F74352">
        <w:rPr>
          <w:rFonts w:ascii="Arial" w:eastAsia="Times New Roman" w:hAnsi="Arial" w:cs="Arial"/>
          <w:sz w:val="18"/>
          <w:szCs w:val="18"/>
        </w:rPr>
        <w:t xml:space="preserve">Data manipulation can be done easily with </w:t>
      </w:r>
      <w:proofErr w:type="spellStart"/>
      <w:r w:rsidRPr="00F74352">
        <w:rPr>
          <w:rFonts w:ascii="Arial" w:eastAsia="Times New Roman" w:hAnsi="Arial" w:cs="Arial"/>
          <w:sz w:val="18"/>
          <w:szCs w:val="18"/>
        </w:rPr>
        <w:t>dataframes</w:t>
      </w:r>
      <w:proofErr w:type="spellEnd"/>
      <w:r w:rsidRPr="00F74352">
        <w:rPr>
          <w:rFonts w:ascii="Arial" w:eastAsia="Times New Roman" w:hAnsi="Arial" w:cs="Arial"/>
          <w:sz w:val="18"/>
          <w:szCs w:val="18"/>
        </w:rPr>
        <w:t>.</w:t>
      </w:r>
    </w:p>
    <w:p w:rsidR="00F74352" w:rsidRPr="00F74352" w:rsidRDefault="00F74352" w:rsidP="00F74352">
      <w:pPr>
        <w:spacing w:before="276" w:after="276" w:line="240" w:lineRule="auto"/>
        <w:jc w:val="both"/>
        <w:textAlignment w:val="baseline"/>
        <w:outlineLvl w:val="3"/>
        <w:rPr>
          <w:rFonts w:ascii="Arial" w:eastAsia="Times New Roman" w:hAnsi="Arial" w:cs="Arial"/>
          <w:b/>
          <w:bCs/>
          <w:sz w:val="16"/>
          <w:szCs w:val="16"/>
        </w:rPr>
      </w:pPr>
      <w:r w:rsidRPr="00F74352">
        <w:rPr>
          <w:rFonts w:ascii="Arial" w:eastAsia="Times New Roman" w:hAnsi="Arial" w:cs="Arial"/>
          <w:b/>
          <w:bCs/>
          <w:sz w:val="16"/>
          <w:szCs w:val="16"/>
        </w:rPr>
        <w:lastRenderedPageBreak/>
        <w:t xml:space="preserve">Installation of the </w:t>
      </w:r>
      <w:proofErr w:type="gramStart"/>
      <w:r w:rsidRPr="00F74352">
        <w:rPr>
          <w:rFonts w:ascii="Arial" w:eastAsia="Times New Roman" w:hAnsi="Arial" w:cs="Arial"/>
          <w:b/>
          <w:bCs/>
          <w:sz w:val="16"/>
          <w:szCs w:val="16"/>
        </w:rPr>
        <w:t>packages :</w:t>
      </w:r>
      <w:proofErr w:type="gramEnd"/>
    </w:p>
    <w:p w:rsidR="00F74352" w:rsidRPr="00F74352" w:rsidRDefault="00F74352" w:rsidP="00F74352">
      <w:pPr>
        <w:spacing w:after="0" w:line="240" w:lineRule="auto"/>
        <w:textAlignment w:val="baseline"/>
        <w:rPr>
          <w:rFonts w:ascii="Arial" w:eastAsia="Times New Roman" w:hAnsi="Arial" w:cs="Arial"/>
          <w:sz w:val="18"/>
          <w:szCs w:val="18"/>
        </w:rPr>
      </w:pPr>
      <w:r w:rsidRPr="00F74352">
        <w:rPr>
          <w:rFonts w:ascii="Arial" w:eastAsia="Times New Roman" w:hAnsi="Arial" w:cs="Arial"/>
          <w:sz w:val="18"/>
          <w:szCs w:val="18"/>
        </w:rPr>
        <w:t xml:space="preserve">In Python, </w:t>
      </w:r>
      <w:proofErr w:type="spellStart"/>
      <w:r w:rsidRPr="00F74352">
        <w:rPr>
          <w:rFonts w:ascii="Arial" w:eastAsia="Times New Roman" w:hAnsi="Arial" w:cs="Arial"/>
          <w:sz w:val="18"/>
          <w:szCs w:val="18"/>
        </w:rPr>
        <w:t>sklearn</w:t>
      </w:r>
      <w:proofErr w:type="spellEnd"/>
      <w:r w:rsidRPr="00F74352">
        <w:rPr>
          <w:rFonts w:ascii="Arial" w:eastAsia="Times New Roman" w:hAnsi="Arial" w:cs="Arial"/>
          <w:sz w:val="18"/>
          <w:szCs w:val="18"/>
        </w:rPr>
        <w:t xml:space="preserve"> is the package which contains all the required packages to implement Machine learning algorithm. You can install the </w:t>
      </w:r>
      <w:proofErr w:type="spellStart"/>
      <w:r w:rsidRPr="00F74352">
        <w:rPr>
          <w:rFonts w:ascii="Arial" w:eastAsia="Times New Roman" w:hAnsi="Arial" w:cs="Arial"/>
          <w:sz w:val="18"/>
          <w:szCs w:val="18"/>
        </w:rPr>
        <w:t>sklearn</w:t>
      </w:r>
      <w:proofErr w:type="spellEnd"/>
      <w:r w:rsidRPr="00F74352">
        <w:rPr>
          <w:rFonts w:ascii="Arial" w:eastAsia="Times New Roman" w:hAnsi="Arial" w:cs="Arial"/>
          <w:sz w:val="18"/>
          <w:szCs w:val="18"/>
        </w:rPr>
        <w:t xml:space="preserve"> package by following the commands given below.</w:t>
      </w:r>
      <w:r w:rsidRPr="00F74352">
        <w:rPr>
          <w:rFonts w:ascii="Arial" w:eastAsia="Times New Roman" w:hAnsi="Arial" w:cs="Arial"/>
          <w:sz w:val="18"/>
          <w:szCs w:val="18"/>
        </w:rPr>
        <w:br/>
      </w:r>
      <w:proofErr w:type="gramStart"/>
      <w:r w:rsidRPr="00F74352">
        <w:rPr>
          <w:rFonts w:ascii="Arial" w:eastAsia="Times New Roman" w:hAnsi="Arial" w:cs="Arial"/>
          <w:b/>
          <w:bCs/>
          <w:sz w:val="18"/>
          <w:szCs w:val="18"/>
          <w:bdr w:val="none" w:sz="0" w:space="0" w:color="auto" w:frame="1"/>
        </w:rPr>
        <w:t>using</w:t>
      </w:r>
      <w:proofErr w:type="gramEnd"/>
      <w:r w:rsidRPr="00F74352">
        <w:rPr>
          <w:rFonts w:ascii="Arial" w:eastAsia="Times New Roman" w:hAnsi="Arial" w:cs="Arial"/>
          <w:b/>
          <w:bCs/>
          <w:sz w:val="18"/>
          <w:szCs w:val="18"/>
          <w:bdr w:val="none" w:sz="0" w:space="0" w:color="auto" w:frame="1"/>
        </w:rPr>
        <w:t xml:space="preserve"> pip :</w:t>
      </w: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sz w:val="17"/>
          <w:szCs w:val="17"/>
        </w:rPr>
      </w:pPr>
      <w:proofErr w:type="gramStart"/>
      <w:r w:rsidRPr="00F74352">
        <w:rPr>
          <w:rFonts w:ascii="Consolas" w:eastAsia="Times New Roman" w:hAnsi="Consolas" w:cs="Courier New"/>
          <w:sz w:val="17"/>
          <w:szCs w:val="17"/>
        </w:rPr>
        <w:t>pip</w:t>
      </w:r>
      <w:proofErr w:type="gramEnd"/>
      <w:r w:rsidRPr="00F74352">
        <w:rPr>
          <w:rFonts w:ascii="Consolas" w:eastAsia="Times New Roman" w:hAnsi="Consolas" w:cs="Courier New"/>
          <w:sz w:val="17"/>
          <w:szCs w:val="17"/>
        </w:rPr>
        <w:t xml:space="preserve"> install -U </w:t>
      </w:r>
      <w:proofErr w:type="spellStart"/>
      <w:r w:rsidRPr="00F74352">
        <w:rPr>
          <w:rFonts w:ascii="Consolas" w:eastAsia="Times New Roman" w:hAnsi="Consolas" w:cs="Courier New"/>
          <w:sz w:val="17"/>
          <w:szCs w:val="17"/>
        </w:rPr>
        <w:t>scikit</w:t>
      </w:r>
      <w:proofErr w:type="spellEnd"/>
      <w:r w:rsidRPr="00F74352">
        <w:rPr>
          <w:rFonts w:ascii="Consolas" w:eastAsia="Times New Roman" w:hAnsi="Consolas" w:cs="Courier New"/>
          <w:sz w:val="17"/>
          <w:szCs w:val="17"/>
        </w:rPr>
        <w:t>-learn</w:t>
      </w:r>
    </w:p>
    <w:p w:rsidR="00F74352" w:rsidRPr="00F74352" w:rsidRDefault="00F74352" w:rsidP="00F74352">
      <w:pPr>
        <w:spacing w:after="0" w:line="240" w:lineRule="auto"/>
        <w:textAlignment w:val="baseline"/>
        <w:rPr>
          <w:rFonts w:ascii="Arial" w:eastAsia="Times New Roman" w:hAnsi="Arial" w:cs="Arial"/>
          <w:sz w:val="18"/>
          <w:szCs w:val="18"/>
        </w:rPr>
      </w:pPr>
      <w:r w:rsidRPr="00F74352">
        <w:rPr>
          <w:rFonts w:ascii="Arial" w:eastAsia="Times New Roman" w:hAnsi="Arial" w:cs="Arial"/>
          <w:sz w:val="18"/>
          <w:szCs w:val="18"/>
        </w:rPr>
        <w:t>Before using the above command make sure you have </w:t>
      </w:r>
      <w:proofErr w:type="spellStart"/>
      <w:r w:rsidRPr="00F74352">
        <w:rPr>
          <w:rFonts w:ascii="Arial" w:eastAsia="Times New Roman" w:hAnsi="Arial" w:cs="Arial"/>
          <w:i/>
          <w:iCs/>
          <w:sz w:val="18"/>
        </w:rPr>
        <w:t>scipy</w:t>
      </w:r>
      <w:proofErr w:type="spellEnd"/>
      <w:r w:rsidRPr="00F74352">
        <w:rPr>
          <w:rFonts w:ascii="Arial" w:eastAsia="Times New Roman" w:hAnsi="Arial" w:cs="Arial"/>
          <w:sz w:val="18"/>
          <w:szCs w:val="18"/>
        </w:rPr>
        <w:t> and </w:t>
      </w:r>
      <w:proofErr w:type="spellStart"/>
      <w:r w:rsidRPr="00F74352">
        <w:rPr>
          <w:rFonts w:ascii="Arial" w:eastAsia="Times New Roman" w:hAnsi="Arial" w:cs="Arial"/>
          <w:i/>
          <w:iCs/>
          <w:sz w:val="18"/>
        </w:rPr>
        <w:t>numpy</w:t>
      </w:r>
      <w:proofErr w:type="spellEnd"/>
      <w:r w:rsidRPr="00F74352">
        <w:rPr>
          <w:rFonts w:ascii="Arial" w:eastAsia="Times New Roman" w:hAnsi="Arial" w:cs="Arial"/>
          <w:sz w:val="18"/>
          <w:szCs w:val="18"/>
        </w:rPr>
        <w:t> packages installed.</w:t>
      </w:r>
    </w:p>
    <w:p w:rsidR="00F74352" w:rsidRPr="00F74352" w:rsidRDefault="00F74352" w:rsidP="00F74352">
      <w:pPr>
        <w:spacing w:after="115" w:line="240" w:lineRule="auto"/>
        <w:textAlignment w:val="baseline"/>
        <w:rPr>
          <w:rFonts w:ascii="Arial" w:eastAsia="Times New Roman" w:hAnsi="Arial" w:cs="Arial"/>
          <w:sz w:val="18"/>
          <w:szCs w:val="18"/>
        </w:rPr>
      </w:pPr>
      <w:proofErr w:type="gramStart"/>
      <w:r w:rsidRPr="00F74352">
        <w:rPr>
          <w:rFonts w:ascii="Arial" w:eastAsia="Times New Roman" w:hAnsi="Arial" w:cs="Arial"/>
          <w:sz w:val="18"/>
          <w:szCs w:val="18"/>
        </w:rPr>
        <w:t>If you don’t have pip.</w:t>
      </w:r>
      <w:proofErr w:type="gramEnd"/>
      <w:r w:rsidRPr="00F74352">
        <w:rPr>
          <w:rFonts w:ascii="Arial" w:eastAsia="Times New Roman" w:hAnsi="Arial" w:cs="Arial"/>
          <w:sz w:val="18"/>
          <w:szCs w:val="18"/>
        </w:rPr>
        <w:t xml:space="preserve"> You can install it using</w:t>
      </w: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sz w:val="17"/>
          <w:szCs w:val="17"/>
        </w:rPr>
      </w:pPr>
      <w:proofErr w:type="gramStart"/>
      <w:r w:rsidRPr="00F74352">
        <w:rPr>
          <w:rFonts w:ascii="Consolas" w:eastAsia="Times New Roman" w:hAnsi="Consolas" w:cs="Courier New"/>
          <w:sz w:val="17"/>
          <w:szCs w:val="17"/>
        </w:rPr>
        <w:t>python</w:t>
      </w:r>
      <w:proofErr w:type="gramEnd"/>
      <w:r w:rsidRPr="00F74352">
        <w:rPr>
          <w:rFonts w:ascii="Consolas" w:eastAsia="Times New Roman" w:hAnsi="Consolas" w:cs="Courier New"/>
          <w:sz w:val="17"/>
          <w:szCs w:val="17"/>
        </w:rPr>
        <w:t xml:space="preserve"> get-pip.py</w:t>
      </w:r>
    </w:p>
    <w:p w:rsidR="00F74352" w:rsidRPr="00F74352" w:rsidRDefault="00F74352" w:rsidP="00F74352">
      <w:pPr>
        <w:spacing w:after="0" w:line="240" w:lineRule="auto"/>
        <w:textAlignment w:val="baseline"/>
        <w:rPr>
          <w:rFonts w:ascii="Arial" w:eastAsia="Times New Roman" w:hAnsi="Arial" w:cs="Arial"/>
          <w:sz w:val="18"/>
          <w:szCs w:val="18"/>
        </w:rPr>
      </w:pPr>
      <w:proofErr w:type="gramStart"/>
      <w:r w:rsidRPr="00F74352">
        <w:rPr>
          <w:rFonts w:ascii="Arial" w:eastAsia="Times New Roman" w:hAnsi="Arial" w:cs="Arial"/>
          <w:b/>
          <w:bCs/>
          <w:sz w:val="18"/>
          <w:szCs w:val="18"/>
          <w:bdr w:val="none" w:sz="0" w:space="0" w:color="auto" w:frame="1"/>
        </w:rPr>
        <w:t>using</w:t>
      </w:r>
      <w:proofErr w:type="gramEnd"/>
      <w:r w:rsidRPr="00F74352">
        <w:rPr>
          <w:rFonts w:ascii="Arial" w:eastAsia="Times New Roman" w:hAnsi="Arial" w:cs="Arial"/>
          <w:b/>
          <w:bCs/>
          <w:sz w:val="18"/>
          <w:szCs w:val="18"/>
          <w:bdr w:val="none" w:sz="0" w:space="0" w:color="auto" w:frame="1"/>
        </w:rPr>
        <w:t xml:space="preserve"> </w:t>
      </w:r>
      <w:proofErr w:type="spellStart"/>
      <w:r w:rsidRPr="00F74352">
        <w:rPr>
          <w:rFonts w:ascii="Arial" w:eastAsia="Times New Roman" w:hAnsi="Arial" w:cs="Arial"/>
          <w:b/>
          <w:bCs/>
          <w:sz w:val="18"/>
          <w:szCs w:val="18"/>
          <w:bdr w:val="none" w:sz="0" w:space="0" w:color="auto" w:frame="1"/>
        </w:rPr>
        <w:t>conda</w:t>
      </w:r>
      <w:proofErr w:type="spellEnd"/>
      <w:r w:rsidRPr="00F74352">
        <w:rPr>
          <w:rFonts w:ascii="Arial" w:eastAsia="Times New Roman" w:hAnsi="Arial" w:cs="Arial"/>
          <w:b/>
          <w:bCs/>
          <w:sz w:val="18"/>
          <w:szCs w:val="18"/>
          <w:bdr w:val="none" w:sz="0" w:space="0" w:color="auto" w:frame="1"/>
        </w:rPr>
        <w:t xml:space="preserve"> :</w:t>
      </w: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sz w:val="17"/>
          <w:szCs w:val="17"/>
        </w:rPr>
      </w:pPr>
      <w:proofErr w:type="spellStart"/>
      <w:proofErr w:type="gramStart"/>
      <w:r w:rsidRPr="00F74352">
        <w:rPr>
          <w:rFonts w:ascii="Consolas" w:eastAsia="Times New Roman" w:hAnsi="Consolas" w:cs="Courier New"/>
          <w:sz w:val="17"/>
          <w:szCs w:val="17"/>
        </w:rPr>
        <w:t>conda</w:t>
      </w:r>
      <w:proofErr w:type="spellEnd"/>
      <w:proofErr w:type="gramEnd"/>
      <w:r w:rsidRPr="00F74352">
        <w:rPr>
          <w:rFonts w:ascii="Consolas" w:eastAsia="Times New Roman" w:hAnsi="Consolas" w:cs="Courier New"/>
          <w:sz w:val="17"/>
          <w:szCs w:val="17"/>
        </w:rPr>
        <w:t xml:space="preserve"> install </w:t>
      </w:r>
      <w:proofErr w:type="spellStart"/>
      <w:r w:rsidRPr="00F74352">
        <w:rPr>
          <w:rFonts w:ascii="Consolas" w:eastAsia="Times New Roman" w:hAnsi="Consolas" w:cs="Courier New"/>
          <w:sz w:val="17"/>
          <w:szCs w:val="17"/>
        </w:rPr>
        <w:t>scikit</w:t>
      </w:r>
      <w:proofErr w:type="spellEnd"/>
      <w:r w:rsidRPr="00F74352">
        <w:rPr>
          <w:rFonts w:ascii="Consolas" w:eastAsia="Times New Roman" w:hAnsi="Consolas" w:cs="Courier New"/>
          <w:sz w:val="17"/>
          <w:szCs w:val="17"/>
        </w:rPr>
        <w:t>-learn</w:t>
      </w:r>
    </w:p>
    <w:p w:rsidR="00F74352" w:rsidRPr="00F74352" w:rsidRDefault="00F74352" w:rsidP="00F74352">
      <w:pPr>
        <w:spacing w:before="276" w:after="276" w:line="240" w:lineRule="auto"/>
        <w:jc w:val="both"/>
        <w:textAlignment w:val="baseline"/>
        <w:outlineLvl w:val="3"/>
        <w:rPr>
          <w:rFonts w:ascii="Arial" w:eastAsia="Times New Roman" w:hAnsi="Arial" w:cs="Arial"/>
          <w:b/>
          <w:bCs/>
          <w:sz w:val="16"/>
          <w:szCs w:val="16"/>
        </w:rPr>
      </w:pPr>
      <w:r w:rsidRPr="00F74352">
        <w:rPr>
          <w:rFonts w:ascii="Arial" w:eastAsia="Times New Roman" w:hAnsi="Arial" w:cs="Arial"/>
          <w:b/>
          <w:bCs/>
          <w:sz w:val="16"/>
          <w:szCs w:val="16"/>
        </w:rPr>
        <w:t xml:space="preserve">Assumptions we make while using Decision </w:t>
      </w:r>
      <w:proofErr w:type="gramStart"/>
      <w:r w:rsidRPr="00F74352">
        <w:rPr>
          <w:rFonts w:ascii="Arial" w:eastAsia="Times New Roman" w:hAnsi="Arial" w:cs="Arial"/>
          <w:b/>
          <w:bCs/>
          <w:sz w:val="16"/>
          <w:szCs w:val="16"/>
        </w:rPr>
        <w:t>tree :</w:t>
      </w:r>
      <w:proofErr w:type="gramEnd"/>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At the beginning, we consider the whole training set as the root.</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 xml:space="preserve">Attributes are assumed to be categorical for information gain and for </w:t>
      </w:r>
      <w:proofErr w:type="spellStart"/>
      <w:r w:rsidRPr="00F74352">
        <w:rPr>
          <w:rFonts w:ascii="Arial" w:eastAsia="Times New Roman" w:hAnsi="Arial" w:cs="Arial"/>
          <w:sz w:val="18"/>
          <w:szCs w:val="18"/>
        </w:rPr>
        <w:t>gini</w:t>
      </w:r>
      <w:proofErr w:type="spellEnd"/>
      <w:r w:rsidRPr="00F74352">
        <w:rPr>
          <w:rFonts w:ascii="Arial" w:eastAsia="Times New Roman" w:hAnsi="Arial" w:cs="Arial"/>
          <w:sz w:val="18"/>
          <w:szCs w:val="18"/>
        </w:rPr>
        <w:t xml:space="preserve"> index, attributes are assumed to be continuous.</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On the basis of attribute values records are distributed recursively.</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We use statistical methods for ordering attributes as root or internal node.</w:t>
      </w:r>
    </w:p>
    <w:p w:rsidR="00F74352" w:rsidRPr="00F74352" w:rsidRDefault="00F74352" w:rsidP="00F74352">
      <w:pPr>
        <w:spacing w:before="276" w:after="276" w:line="240" w:lineRule="auto"/>
        <w:jc w:val="both"/>
        <w:textAlignment w:val="baseline"/>
        <w:outlineLvl w:val="3"/>
        <w:rPr>
          <w:rFonts w:ascii="Arial" w:eastAsia="Times New Roman" w:hAnsi="Arial" w:cs="Arial"/>
          <w:b/>
          <w:bCs/>
          <w:sz w:val="16"/>
          <w:szCs w:val="16"/>
        </w:rPr>
      </w:pPr>
      <w:proofErr w:type="spellStart"/>
      <w:proofErr w:type="gramStart"/>
      <w:r w:rsidRPr="00F74352">
        <w:rPr>
          <w:rFonts w:ascii="Arial" w:eastAsia="Times New Roman" w:hAnsi="Arial" w:cs="Arial"/>
          <w:b/>
          <w:bCs/>
          <w:sz w:val="16"/>
          <w:szCs w:val="16"/>
        </w:rPr>
        <w:t>Pseudocode</w:t>
      </w:r>
      <w:proofErr w:type="spellEnd"/>
      <w:r w:rsidRPr="00F74352">
        <w:rPr>
          <w:rFonts w:ascii="Arial" w:eastAsia="Times New Roman" w:hAnsi="Arial" w:cs="Arial"/>
          <w:b/>
          <w:bCs/>
          <w:sz w:val="16"/>
          <w:szCs w:val="16"/>
        </w:rPr>
        <w:t xml:space="preserve"> :</w:t>
      </w:r>
      <w:proofErr w:type="gramEnd"/>
    </w:p>
    <w:p w:rsidR="00F74352" w:rsidRPr="00F74352" w:rsidRDefault="00F74352" w:rsidP="00F74352">
      <w:pPr>
        <w:numPr>
          <w:ilvl w:val="1"/>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Find the best attribute and place it on the root node of the tree.</w:t>
      </w:r>
    </w:p>
    <w:p w:rsidR="00F74352" w:rsidRPr="00F74352" w:rsidRDefault="00F74352" w:rsidP="00F74352">
      <w:pPr>
        <w:numPr>
          <w:ilvl w:val="1"/>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Now, split the training set of the dataset into subsets. While making the subset make sure that each subset of training dataset should have the same value for an attribute.</w:t>
      </w:r>
    </w:p>
    <w:p w:rsidR="00F74352" w:rsidRPr="00F74352" w:rsidRDefault="00F74352" w:rsidP="00F74352">
      <w:pPr>
        <w:numPr>
          <w:ilvl w:val="1"/>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Find leaf nodes in all branches by repeating 1 and 2 on each subset.</w:t>
      </w:r>
    </w:p>
    <w:p w:rsidR="00F74352" w:rsidRPr="00F74352" w:rsidRDefault="00F74352" w:rsidP="00F74352">
      <w:pPr>
        <w:spacing w:after="115" w:line="240" w:lineRule="auto"/>
        <w:textAlignment w:val="baseline"/>
        <w:rPr>
          <w:rFonts w:ascii="Arial" w:eastAsia="Times New Roman" w:hAnsi="Arial" w:cs="Arial"/>
          <w:sz w:val="18"/>
          <w:szCs w:val="18"/>
        </w:rPr>
      </w:pPr>
      <w:r>
        <w:rPr>
          <w:rFonts w:ascii="Arial" w:eastAsia="Times New Roman" w:hAnsi="Arial" w:cs="Arial"/>
          <w:noProof/>
          <w:sz w:val="18"/>
          <w:szCs w:val="18"/>
        </w:rPr>
        <w:drawing>
          <wp:inline distT="0" distB="0" distL="0" distR="0">
            <wp:extent cx="2860040" cy="2033905"/>
            <wp:effectExtent l="19050" t="0" r="0" b="0"/>
            <wp:docPr id="2" name="Picture 2" descr="https://cdncontribute.geeksforgeeks.org/wp-content/uploads/decision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decisionTree2.png"/>
                    <pic:cNvPicPr>
                      <a:picLocks noChangeAspect="1" noChangeArrowheads="1"/>
                    </pic:cNvPicPr>
                  </pic:nvPicPr>
                  <pic:blipFill>
                    <a:blip r:embed="rId11"/>
                    <a:srcRect/>
                    <a:stretch>
                      <a:fillRect/>
                    </a:stretch>
                  </pic:blipFill>
                  <pic:spPr bwMode="auto">
                    <a:xfrm>
                      <a:off x="0" y="0"/>
                      <a:ext cx="2860040" cy="2033905"/>
                    </a:xfrm>
                    <a:prstGeom prst="rect">
                      <a:avLst/>
                    </a:prstGeom>
                    <a:noFill/>
                    <a:ln w="9525">
                      <a:noFill/>
                      <a:miter lim="800000"/>
                      <a:headEnd/>
                      <a:tailEnd/>
                    </a:ln>
                  </pic:spPr>
                </pic:pic>
              </a:graphicData>
            </a:graphic>
          </wp:inline>
        </w:drawing>
      </w:r>
    </w:p>
    <w:p w:rsidR="00F74352" w:rsidRPr="00F74352" w:rsidRDefault="00F74352" w:rsidP="00F74352">
      <w:pPr>
        <w:spacing w:after="115" w:line="240" w:lineRule="auto"/>
        <w:textAlignment w:val="baseline"/>
        <w:rPr>
          <w:rFonts w:ascii="Arial" w:eastAsia="Times New Roman" w:hAnsi="Arial" w:cs="Arial"/>
          <w:sz w:val="18"/>
          <w:szCs w:val="18"/>
        </w:rPr>
      </w:pPr>
      <w:r w:rsidRPr="00F74352">
        <w:rPr>
          <w:rFonts w:ascii="Arial" w:eastAsia="Times New Roman" w:hAnsi="Arial" w:cs="Arial"/>
          <w:sz w:val="18"/>
          <w:szCs w:val="18"/>
        </w:rPr>
        <w:t>While implementing the decision tree we will go through the following two phases:</w:t>
      </w:r>
    </w:p>
    <w:p w:rsidR="00F74352" w:rsidRPr="00F74352" w:rsidRDefault="00F74352" w:rsidP="00F74352">
      <w:pPr>
        <w:numPr>
          <w:ilvl w:val="1"/>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Building Phase</w:t>
      </w:r>
    </w:p>
    <w:p w:rsidR="00F74352" w:rsidRPr="00F74352" w:rsidRDefault="00F74352" w:rsidP="00F74352">
      <w:pPr>
        <w:numPr>
          <w:ilvl w:val="2"/>
          <w:numId w:val="4"/>
        </w:numPr>
        <w:spacing w:after="0" w:line="240" w:lineRule="auto"/>
        <w:ind w:left="830"/>
        <w:textAlignment w:val="baseline"/>
        <w:rPr>
          <w:rFonts w:ascii="Arial" w:eastAsia="Times New Roman" w:hAnsi="Arial" w:cs="Arial"/>
          <w:sz w:val="18"/>
          <w:szCs w:val="18"/>
        </w:rPr>
      </w:pPr>
      <w:r w:rsidRPr="00F74352">
        <w:rPr>
          <w:rFonts w:ascii="Arial" w:eastAsia="Times New Roman" w:hAnsi="Arial" w:cs="Arial"/>
          <w:sz w:val="18"/>
          <w:szCs w:val="18"/>
        </w:rPr>
        <w:t>Preprocess the dataset.</w:t>
      </w:r>
    </w:p>
    <w:p w:rsidR="00F74352" w:rsidRPr="00F74352" w:rsidRDefault="00F74352" w:rsidP="00F74352">
      <w:pPr>
        <w:numPr>
          <w:ilvl w:val="2"/>
          <w:numId w:val="4"/>
        </w:numPr>
        <w:spacing w:after="0" w:line="240" w:lineRule="auto"/>
        <w:ind w:left="830"/>
        <w:textAlignment w:val="baseline"/>
        <w:rPr>
          <w:rFonts w:ascii="Arial" w:eastAsia="Times New Roman" w:hAnsi="Arial" w:cs="Arial"/>
          <w:sz w:val="18"/>
          <w:szCs w:val="18"/>
        </w:rPr>
      </w:pPr>
      <w:r w:rsidRPr="00F74352">
        <w:rPr>
          <w:rFonts w:ascii="Arial" w:eastAsia="Times New Roman" w:hAnsi="Arial" w:cs="Arial"/>
          <w:sz w:val="18"/>
          <w:szCs w:val="18"/>
        </w:rPr>
        <w:t xml:space="preserve">Split the dataset from train and test using Python </w:t>
      </w:r>
      <w:proofErr w:type="spellStart"/>
      <w:r w:rsidRPr="00F74352">
        <w:rPr>
          <w:rFonts w:ascii="Arial" w:eastAsia="Times New Roman" w:hAnsi="Arial" w:cs="Arial"/>
          <w:sz w:val="18"/>
          <w:szCs w:val="18"/>
        </w:rPr>
        <w:t>sklearn</w:t>
      </w:r>
      <w:proofErr w:type="spellEnd"/>
      <w:r w:rsidRPr="00F74352">
        <w:rPr>
          <w:rFonts w:ascii="Arial" w:eastAsia="Times New Roman" w:hAnsi="Arial" w:cs="Arial"/>
          <w:sz w:val="18"/>
          <w:szCs w:val="18"/>
        </w:rPr>
        <w:t xml:space="preserve"> package.</w:t>
      </w:r>
    </w:p>
    <w:p w:rsidR="00F74352" w:rsidRPr="00F74352" w:rsidRDefault="00F74352" w:rsidP="00F74352">
      <w:pPr>
        <w:numPr>
          <w:ilvl w:val="2"/>
          <w:numId w:val="4"/>
        </w:numPr>
        <w:spacing w:after="0" w:line="240" w:lineRule="auto"/>
        <w:ind w:left="830"/>
        <w:textAlignment w:val="baseline"/>
        <w:rPr>
          <w:rFonts w:ascii="Arial" w:eastAsia="Times New Roman" w:hAnsi="Arial" w:cs="Arial"/>
          <w:sz w:val="18"/>
          <w:szCs w:val="18"/>
        </w:rPr>
      </w:pPr>
      <w:r w:rsidRPr="00F74352">
        <w:rPr>
          <w:rFonts w:ascii="Arial" w:eastAsia="Times New Roman" w:hAnsi="Arial" w:cs="Arial"/>
          <w:sz w:val="18"/>
          <w:szCs w:val="18"/>
        </w:rPr>
        <w:t>Train the classifier.</w:t>
      </w:r>
    </w:p>
    <w:p w:rsidR="00F74352" w:rsidRPr="00F74352" w:rsidRDefault="00F74352" w:rsidP="00F74352">
      <w:pPr>
        <w:numPr>
          <w:ilvl w:val="1"/>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Operational Phase</w:t>
      </w:r>
    </w:p>
    <w:p w:rsidR="00F74352" w:rsidRPr="00F74352" w:rsidRDefault="00F74352" w:rsidP="00F74352">
      <w:pPr>
        <w:numPr>
          <w:ilvl w:val="2"/>
          <w:numId w:val="4"/>
        </w:numPr>
        <w:spacing w:after="0" w:line="240" w:lineRule="auto"/>
        <w:ind w:left="830"/>
        <w:textAlignment w:val="baseline"/>
        <w:rPr>
          <w:rFonts w:ascii="Arial" w:eastAsia="Times New Roman" w:hAnsi="Arial" w:cs="Arial"/>
          <w:sz w:val="18"/>
          <w:szCs w:val="18"/>
        </w:rPr>
      </w:pPr>
      <w:r w:rsidRPr="00F74352">
        <w:rPr>
          <w:rFonts w:ascii="Arial" w:eastAsia="Times New Roman" w:hAnsi="Arial" w:cs="Arial"/>
          <w:sz w:val="18"/>
          <w:szCs w:val="18"/>
        </w:rPr>
        <w:t>Make predictions.</w:t>
      </w:r>
    </w:p>
    <w:p w:rsidR="00F74352" w:rsidRPr="00F74352" w:rsidRDefault="00F74352" w:rsidP="00F74352">
      <w:pPr>
        <w:numPr>
          <w:ilvl w:val="2"/>
          <w:numId w:val="4"/>
        </w:numPr>
        <w:spacing w:after="0" w:line="240" w:lineRule="auto"/>
        <w:ind w:left="830"/>
        <w:textAlignment w:val="baseline"/>
        <w:rPr>
          <w:rFonts w:ascii="Arial" w:eastAsia="Times New Roman" w:hAnsi="Arial" w:cs="Arial"/>
          <w:sz w:val="18"/>
          <w:szCs w:val="18"/>
        </w:rPr>
      </w:pPr>
      <w:r w:rsidRPr="00F74352">
        <w:rPr>
          <w:rFonts w:ascii="Arial" w:eastAsia="Times New Roman" w:hAnsi="Arial" w:cs="Arial"/>
          <w:sz w:val="18"/>
          <w:szCs w:val="18"/>
        </w:rPr>
        <w:t>Calculate the accuracy.</w:t>
      </w:r>
    </w:p>
    <w:p w:rsidR="00F74352" w:rsidRPr="00F74352" w:rsidRDefault="00F74352" w:rsidP="00F74352">
      <w:pPr>
        <w:spacing w:before="276" w:after="276" w:line="240" w:lineRule="auto"/>
        <w:jc w:val="both"/>
        <w:textAlignment w:val="baseline"/>
        <w:outlineLvl w:val="3"/>
        <w:rPr>
          <w:rFonts w:ascii="Arial" w:eastAsia="Times New Roman" w:hAnsi="Arial" w:cs="Arial"/>
          <w:b/>
          <w:bCs/>
          <w:sz w:val="16"/>
          <w:szCs w:val="16"/>
        </w:rPr>
      </w:pPr>
      <w:r w:rsidRPr="00F74352">
        <w:rPr>
          <w:rFonts w:ascii="Arial" w:eastAsia="Times New Roman" w:hAnsi="Arial" w:cs="Arial"/>
          <w:b/>
          <w:bCs/>
          <w:sz w:val="16"/>
          <w:szCs w:val="16"/>
        </w:rPr>
        <w:t xml:space="preserve">Data </w:t>
      </w:r>
      <w:proofErr w:type="gramStart"/>
      <w:r w:rsidRPr="00F74352">
        <w:rPr>
          <w:rFonts w:ascii="Arial" w:eastAsia="Times New Roman" w:hAnsi="Arial" w:cs="Arial"/>
          <w:b/>
          <w:bCs/>
          <w:sz w:val="16"/>
          <w:szCs w:val="16"/>
        </w:rPr>
        <w:t>Import :</w:t>
      </w:r>
      <w:proofErr w:type="gramEnd"/>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To import and manipulate the data we are using the </w:t>
      </w:r>
      <w:proofErr w:type="gramStart"/>
      <w:r w:rsidRPr="00F74352">
        <w:rPr>
          <w:rFonts w:ascii="Arial" w:eastAsia="Times New Roman" w:hAnsi="Arial" w:cs="Arial"/>
          <w:i/>
          <w:iCs/>
          <w:sz w:val="18"/>
          <w:szCs w:val="18"/>
          <w:bdr w:val="none" w:sz="0" w:space="0" w:color="auto" w:frame="1"/>
        </w:rPr>
        <w:t>pandas</w:t>
      </w:r>
      <w:proofErr w:type="gramEnd"/>
      <w:r w:rsidRPr="00F74352">
        <w:rPr>
          <w:rFonts w:ascii="Arial" w:eastAsia="Times New Roman" w:hAnsi="Arial" w:cs="Arial"/>
          <w:sz w:val="18"/>
          <w:szCs w:val="18"/>
        </w:rPr>
        <w:t> package provided in python.</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lastRenderedPageBreak/>
        <w:t>Here, we are using a URL which is directly fetching the dataset from the UCI site no need to download the dataset. When you try to run this code on your system make sure the system should have an active Internet connection.</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 xml:space="preserve">As the dataset is separated by “,” so we have to pass the </w:t>
      </w:r>
      <w:proofErr w:type="gramStart"/>
      <w:r w:rsidRPr="00F74352">
        <w:rPr>
          <w:rFonts w:ascii="Arial" w:eastAsia="Times New Roman" w:hAnsi="Arial" w:cs="Arial"/>
          <w:sz w:val="18"/>
          <w:szCs w:val="18"/>
        </w:rPr>
        <w:t>sep</w:t>
      </w:r>
      <w:proofErr w:type="gramEnd"/>
      <w:r w:rsidRPr="00F74352">
        <w:rPr>
          <w:rFonts w:ascii="Arial" w:eastAsia="Times New Roman" w:hAnsi="Arial" w:cs="Arial"/>
          <w:sz w:val="18"/>
          <w:szCs w:val="18"/>
        </w:rPr>
        <w:t xml:space="preserve"> parameter’s value as “,”.</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Another thing is notice is that the dataset doesn’t contain the header so we will pass the Header parameter’s value as none. If we will not pass the header parameter then it will consider the first line of the dataset as the header.</w:t>
      </w:r>
    </w:p>
    <w:p w:rsidR="00F74352" w:rsidRPr="00F74352" w:rsidRDefault="00F74352" w:rsidP="00F74352">
      <w:pPr>
        <w:spacing w:before="276" w:after="276" w:line="240" w:lineRule="auto"/>
        <w:jc w:val="both"/>
        <w:textAlignment w:val="baseline"/>
        <w:outlineLvl w:val="3"/>
        <w:rPr>
          <w:rFonts w:ascii="Arial" w:eastAsia="Times New Roman" w:hAnsi="Arial" w:cs="Arial"/>
          <w:b/>
          <w:bCs/>
          <w:sz w:val="16"/>
          <w:szCs w:val="16"/>
        </w:rPr>
      </w:pPr>
      <w:r w:rsidRPr="00F74352">
        <w:rPr>
          <w:rFonts w:ascii="Arial" w:eastAsia="Times New Roman" w:hAnsi="Arial" w:cs="Arial"/>
          <w:b/>
          <w:bCs/>
          <w:sz w:val="16"/>
          <w:szCs w:val="16"/>
        </w:rPr>
        <w:t xml:space="preserve">Data </w:t>
      </w:r>
      <w:proofErr w:type="gramStart"/>
      <w:r w:rsidRPr="00F74352">
        <w:rPr>
          <w:rFonts w:ascii="Arial" w:eastAsia="Times New Roman" w:hAnsi="Arial" w:cs="Arial"/>
          <w:b/>
          <w:bCs/>
          <w:sz w:val="16"/>
          <w:szCs w:val="16"/>
        </w:rPr>
        <w:t>Slicing :</w:t>
      </w:r>
      <w:proofErr w:type="gramEnd"/>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Before training the model we have to split the dataset into the training and testing dataset.</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 xml:space="preserve">To split the dataset for training and testing we are using the </w:t>
      </w:r>
      <w:proofErr w:type="spellStart"/>
      <w:r w:rsidRPr="00F74352">
        <w:rPr>
          <w:rFonts w:ascii="Arial" w:eastAsia="Times New Roman" w:hAnsi="Arial" w:cs="Arial"/>
          <w:sz w:val="18"/>
          <w:szCs w:val="18"/>
        </w:rPr>
        <w:t>sklearn</w:t>
      </w:r>
      <w:proofErr w:type="spellEnd"/>
      <w:r w:rsidRPr="00F74352">
        <w:rPr>
          <w:rFonts w:ascii="Arial" w:eastAsia="Times New Roman" w:hAnsi="Arial" w:cs="Arial"/>
          <w:sz w:val="18"/>
          <w:szCs w:val="18"/>
        </w:rPr>
        <w:t xml:space="preserve"> module </w:t>
      </w:r>
      <w:proofErr w:type="spellStart"/>
      <w:r w:rsidRPr="00F74352">
        <w:rPr>
          <w:rFonts w:ascii="Arial" w:eastAsia="Times New Roman" w:hAnsi="Arial" w:cs="Arial"/>
          <w:i/>
          <w:iCs/>
          <w:sz w:val="18"/>
          <w:szCs w:val="18"/>
          <w:bdr w:val="none" w:sz="0" w:space="0" w:color="auto" w:frame="1"/>
        </w:rPr>
        <w:t>train_test_split</w:t>
      </w:r>
      <w:proofErr w:type="spellEnd"/>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First of all we have to separate the target variable from the attributes in the dataset.</w:t>
      </w: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sz w:val="17"/>
          <w:szCs w:val="17"/>
        </w:rPr>
      </w:pPr>
      <w:r w:rsidRPr="00F74352">
        <w:rPr>
          <w:rFonts w:ascii="Consolas" w:eastAsia="Times New Roman" w:hAnsi="Consolas" w:cs="Courier New"/>
          <w:sz w:val="17"/>
          <w:szCs w:val="17"/>
        </w:rPr>
        <w:t xml:space="preserve">X = </w:t>
      </w:r>
      <w:proofErr w:type="spellStart"/>
      <w:r w:rsidRPr="00F74352">
        <w:rPr>
          <w:rFonts w:ascii="Consolas" w:eastAsia="Times New Roman" w:hAnsi="Consolas" w:cs="Courier New"/>
          <w:sz w:val="17"/>
          <w:szCs w:val="17"/>
        </w:rPr>
        <w:t>balance_</w:t>
      </w:r>
      <w:proofErr w:type="gramStart"/>
      <w:r w:rsidRPr="00F74352">
        <w:rPr>
          <w:rFonts w:ascii="Consolas" w:eastAsia="Times New Roman" w:hAnsi="Consolas" w:cs="Courier New"/>
          <w:sz w:val="17"/>
          <w:szCs w:val="17"/>
        </w:rPr>
        <w:t>data.values</w:t>
      </w:r>
      <w:proofErr w:type="spellEnd"/>
      <w:r w:rsidRPr="00F74352">
        <w:rPr>
          <w:rFonts w:ascii="Consolas" w:eastAsia="Times New Roman" w:hAnsi="Consolas" w:cs="Courier New"/>
          <w:sz w:val="17"/>
          <w:szCs w:val="17"/>
        </w:rPr>
        <w:t>[</w:t>
      </w:r>
      <w:proofErr w:type="gramEnd"/>
      <w:r w:rsidRPr="00F74352">
        <w:rPr>
          <w:rFonts w:ascii="Consolas" w:eastAsia="Times New Roman" w:hAnsi="Consolas" w:cs="Courier New"/>
          <w:sz w:val="17"/>
          <w:szCs w:val="17"/>
        </w:rPr>
        <w:t>:, 1:5]</w:t>
      </w: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sz w:val="17"/>
          <w:szCs w:val="17"/>
        </w:rPr>
      </w:pPr>
      <w:r w:rsidRPr="00F74352">
        <w:rPr>
          <w:rFonts w:ascii="Consolas" w:eastAsia="Times New Roman" w:hAnsi="Consolas" w:cs="Courier New"/>
          <w:sz w:val="17"/>
          <w:szCs w:val="17"/>
        </w:rPr>
        <w:t xml:space="preserve">Y = </w:t>
      </w:r>
      <w:proofErr w:type="spellStart"/>
      <w:r w:rsidRPr="00F74352">
        <w:rPr>
          <w:rFonts w:ascii="Consolas" w:eastAsia="Times New Roman" w:hAnsi="Consolas" w:cs="Courier New"/>
          <w:sz w:val="17"/>
          <w:szCs w:val="17"/>
        </w:rPr>
        <w:t>balance_</w:t>
      </w:r>
      <w:proofErr w:type="gramStart"/>
      <w:r w:rsidRPr="00F74352">
        <w:rPr>
          <w:rFonts w:ascii="Consolas" w:eastAsia="Times New Roman" w:hAnsi="Consolas" w:cs="Courier New"/>
          <w:sz w:val="17"/>
          <w:szCs w:val="17"/>
        </w:rPr>
        <w:t>data.values</w:t>
      </w:r>
      <w:proofErr w:type="spellEnd"/>
      <w:r w:rsidRPr="00F74352">
        <w:rPr>
          <w:rFonts w:ascii="Consolas" w:eastAsia="Times New Roman" w:hAnsi="Consolas" w:cs="Courier New"/>
          <w:sz w:val="17"/>
          <w:szCs w:val="17"/>
        </w:rPr>
        <w:t>[</w:t>
      </w:r>
      <w:proofErr w:type="gramEnd"/>
      <w:r w:rsidRPr="00F74352">
        <w:rPr>
          <w:rFonts w:ascii="Consolas" w:eastAsia="Times New Roman" w:hAnsi="Consolas" w:cs="Courier New"/>
          <w:sz w:val="17"/>
          <w:szCs w:val="17"/>
        </w:rPr>
        <w:t>:,0]</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 xml:space="preserve">Above are the lines from the code which </w:t>
      </w:r>
      <w:proofErr w:type="spellStart"/>
      <w:r w:rsidRPr="00F74352">
        <w:rPr>
          <w:rFonts w:ascii="Arial" w:eastAsia="Times New Roman" w:hAnsi="Arial" w:cs="Arial"/>
          <w:sz w:val="18"/>
          <w:szCs w:val="18"/>
        </w:rPr>
        <w:t>sepearte</w:t>
      </w:r>
      <w:proofErr w:type="spellEnd"/>
      <w:r w:rsidRPr="00F74352">
        <w:rPr>
          <w:rFonts w:ascii="Arial" w:eastAsia="Times New Roman" w:hAnsi="Arial" w:cs="Arial"/>
          <w:sz w:val="18"/>
          <w:szCs w:val="18"/>
        </w:rPr>
        <w:t xml:space="preserve"> the dataset. The variable X contains the attributes while the variable Y contains the target variable of the dataset.</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Next step is to split the dataset for training and testing purpose.</w:t>
      </w: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sz w:val="17"/>
          <w:szCs w:val="17"/>
        </w:rPr>
      </w:pPr>
      <w:proofErr w:type="spellStart"/>
      <w:r w:rsidRPr="00F74352">
        <w:rPr>
          <w:rFonts w:ascii="Consolas" w:eastAsia="Times New Roman" w:hAnsi="Consolas" w:cs="Courier New"/>
          <w:sz w:val="17"/>
          <w:szCs w:val="17"/>
        </w:rPr>
        <w:t>X_train</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X_test</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y_train</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y_test</w:t>
      </w:r>
      <w:proofErr w:type="spellEnd"/>
      <w:r w:rsidRPr="00F74352">
        <w:rPr>
          <w:rFonts w:ascii="Consolas" w:eastAsia="Times New Roman" w:hAnsi="Consolas" w:cs="Courier New"/>
          <w:sz w:val="17"/>
          <w:szCs w:val="17"/>
        </w:rPr>
        <w:t xml:space="preserve"> = </w:t>
      </w:r>
      <w:proofErr w:type="spellStart"/>
      <w:r w:rsidRPr="00F74352">
        <w:rPr>
          <w:rFonts w:ascii="Consolas" w:eastAsia="Times New Roman" w:hAnsi="Consolas" w:cs="Courier New"/>
          <w:sz w:val="17"/>
          <w:szCs w:val="17"/>
        </w:rPr>
        <w:t>train_test_</w:t>
      </w:r>
      <w:proofErr w:type="gramStart"/>
      <w:r w:rsidRPr="00F74352">
        <w:rPr>
          <w:rFonts w:ascii="Consolas" w:eastAsia="Times New Roman" w:hAnsi="Consolas" w:cs="Courier New"/>
          <w:sz w:val="17"/>
          <w:szCs w:val="17"/>
        </w:rPr>
        <w:t>split</w:t>
      </w:r>
      <w:proofErr w:type="spellEnd"/>
      <w:r w:rsidRPr="00F74352">
        <w:rPr>
          <w:rFonts w:ascii="Consolas" w:eastAsia="Times New Roman" w:hAnsi="Consolas" w:cs="Courier New"/>
          <w:sz w:val="17"/>
          <w:szCs w:val="17"/>
        </w:rPr>
        <w:t>(</w:t>
      </w:r>
      <w:proofErr w:type="gramEnd"/>
      <w:r w:rsidRPr="00F74352">
        <w:rPr>
          <w:rFonts w:ascii="Consolas" w:eastAsia="Times New Roman" w:hAnsi="Consolas" w:cs="Courier New"/>
          <w:sz w:val="17"/>
          <w:szCs w:val="17"/>
        </w:rPr>
        <w:t xml:space="preserve"> </w:t>
      </w: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sz w:val="17"/>
          <w:szCs w:val="17"/>
        </w:rPr>
      </w:pPr>
      <w:r w:rsidRPr="00F74352">
        <w:rPr>
          <w:rFonts w:ascii="Consolas" w:eastAsia="Times New Roman" w:hAnsi="Consolas" w:cs="Courier New"/>
          <w:sz w:val="17"/>
          <w:szCs w:val="17"/>
        </w:rPr>
        <w:t xml:space="preserve">          X, Y, </w:t>
      </w:r>
      <w:proofErr w:type="spellStart"/>
      <w:r w:rsidRPr="00F74352">
        <w:rPr>
          <w:rFonts w:ascii="Consolas" w:eastAsia="Times New Roman" w:hAnsi="Consolas" w:cs="Courier New"/>
          <w:sz w:val="17"/>
          <w:szCs w:val="17"/>
        </w:rPr>
        <w:t>test_size</w:t>
      </w:r>
      <w:proofErr w:type="spellEnd"/>
      <w:r w:rsidRPr="00F74352">
        <w:rPr>
          <w:rFonts w:ascii="Consolas" w:eastAsia="Times New Roman" w:hAnsi="Consolas" w:cs="Courier New"/>
          <w:sz w:val="17"/>
          <w:szCs w:val="17"/>
        </w:rPr>
        <w:t xml:space="preserve"> = 0.3, </w:t>
      </w:r>
      <w:proofErr w:type="spellStart"/>
      <w:r w:rsidRPr="00F74352">
        <w:rPr>
          <w:rFonts w:ascii="Consolas" w:eastAsia="Times New Roman" w:hAnsi="Consolas" w:cs="Courier New"/>
          <w:sz w:val="17"/>
          <w:szCs w:val="17"/>
        </w:rPr>
        <w:t>random_state</w:t>
      </w:r>
      <w:proofErr w:type="spellEnd"/>
      <w:r w:rsidRPr="00F74352">
        <w:rPr>
          <w:rFonts w:ascii="Consolas" w:eastAsia="Times New Roman" w:hAnsi="Consolas" w:cs="Courier New"/>
          <w:sz w:val="17"/>
          <w:szCs w:val="17"/>
        </w:rPr>
        <w:t xml:space="preserve"> = 100)</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 xml:space="preserve">Above line split the dataset for training and testing. As we are </w:t>
      </w:r>
      <w:proofErr w:type="spellStart"/>
      <w:r w:rsidRPr="00F74352">
        <w:rPr>
          <w:rFonts w:ascii="Arial" w:eastAsia="Times New Roman" w:hAnsi="Arial" w:cs="Arial"/>
          <w:sz w:val="18"/>
          <w:szCs w:val="18"/>
        </w:rPr>
        <w:t>spliting</w:t>
      </w:r>
      <w:proofErr w:type="spellEnd"/>
      <w:r w:rsidRPr="00F74352">
        <w:rPr>
          <w:rFonts w:ascii="Arial" w:eastAsia="Times New Roman" w:hAnsi="Arial" w:cs="Arial"/>
          <w:sz w:val="18"/>
          <w:szCs w:val="18"/>
        </w:rPr>
        <w:t xml:space="preserve"> the dataset in a ratio of 70:30 between training and testing so we are pass </w:t>
      </w:r>
      <w:proofErr w:type="spellStart"/>
      <w:r w:rsidRPr="00F74352">
        <w:rPr>
          <w:rFonts w:ascii="Arial" w:eastAsia="Times New Roman" w:hAnsi="Arial" w:cs="Arial"/>
          <w:i/>
          <w:iCs/>
          <w:sz w:val="18"/>
          <w:szCs w:val="18"/>
          <w:bdr w:val="none" w:sz="0" w:space="0" w:color="auto" w:frame="1"/>
        </w:rPr>
        <w:t>test_size</w:t>
      </w:r>
      <w:proofErr w:type="spellEnd"/>
      <w:r w:rsidRPr="00F74352">
        <w:rPr>
          <w:rFonts w:ascii="Arial" w:eastAsia="Times New Roman" w:hAnsi="Arial" w:cs="Arial"/>
          <w:sz w:val="18"/>
          <w:szCs w:val="18"/>
        </w:rPr>
        <w:t> parameter’s value as 0.3.</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proofErr w:type="spellStart"/>
      <w:proofErr w:type="gramStart"/>
      <w:r w:rsidRPr="00F74352">
        <w:rPr>
          <w:rFonts w:ascii="Arial" w:eastAsia="Times New Roman" w:hAnsi="Arial" w:cs="Arial"/>
          <w:i/>
          <w:iCs/>
          <w:sz w:val="18"/>
          <w:szCs w:val="18"/>
          <w:bdr w:val="none" w:sz="0" w:space="0" w:color="auto" w:frame="1"/>
        </w:rPr>
        <w:t>random_state</w:t>
      </w:r>
      <w:proofErr w:type="spellEnd"/>
      <w:proofErr w:type="gramEnd"/>
      <w:r w:rsidRPr="00F74352">
        <w:rPr>
          <w:rFonts w:ascii="Arial" w:eastAsia="Times New Roman" w:hAnsi="Arial" w:cs="Arial"/>
          <w:sz w:val="18"/>
          <w:szCs w:val="18"/>
        </w:rPr>
        <w:t> variable is a pseudo-random number generator state used for random sampling.</w:t>
      </w:r>
    </w:p>
    <w:p w:rsidR="00F74352" w:rsidRPr="00F74352" w:rsidRDefault="00F74352" w:rsidP="00F74352">
      <w:pPr>
        <w:spacing w:before="276" w:after="276" w:line="240" w:lineRule="auto"/>
        <w:jc w:val="both"/>
        <w:textAlignment w:val="baseline"/>
        <w:outlineLvl w:val="3"/>
        <w:rPr>
          <w:rFonts w:ascii="Arial" w:eastAsia="Times New Roman" w:hAnsi="Arial" w:cs="Arial"/>
          <w:b/>
          <w:bCs/>
          <w:sz w:val="16"/>
          <w:szCs w:val="16"/>
        </w:rPr>
      </w:pPr>
      <w:r w:rsidRPr="00F74352">
        <w:rPr>
          <w:rFonts w:ascii="Arial" w:eastAsia="Times New Roman" w:hAnsi="Arial" w:cs="Arial"/>
          <w:b/>
          <w:bCs/>
          <w:sz w:val="16"/>
          <w:szCs w:val="16"/>
        </w:rPr>
        <w:t xml:space="preserve">Terms used in </w:t>
      </w:r>
      <w:proofErr w:type="gramStart"/>
      <w:r w:rsidRPr="00F74352">
        <w:rPr>
          <w:rFonts w:ascii="Arial" w:eastAsia="Times New Roman" w:hAnsi="Arial" w:cs="Arial"/>
          <w:b/>
          <w:bCs/>
          <w:sz w:val="16"/>
          <w:szCs w:val="16"/>
        </w:rPr>
        <w:t>code :</w:t>
      </w:r>
      <w:proofErr w:type="gramEnd"/>
    </w:p>
    <w:p w:rsidR="00F74352" w:rsidRPr="00F74352" w:rsidRDefault="00F74352" w:rsidP="00F74352">
      <w:pPr>
        <w:spacing w:after="0" w:line="240" w:lineRule="auto"/>
        <w:textAlignment w:val="baseline"/>
        <w:rPr>
          <w:rFonts w:ascii="Arial" w:eastAsia="Times New Roman" w:hAnsi="Arial" w:cs="Arial"/>
          <w:sz w:val="18"/>
          <w:szCs w:val="18"/>
        </w:rPr>
      </w:pPr>
      <w:proofErr w:type="spellStart"/>
      <w:r w:rsidRPr="00F74352">
        <w:rPr>
          <w:rFonts w:ascii="Arial" w:eastAsia="Times New Roman" w:hAnsi="Arial" w:cs="Arial"/>
          <w:sz w:val="18"/>
          <w:szCs w:val="18"/>
        </w:rPr>
        <w:t>Gini</w:t>
      </w:r>
      <w:proofErr w:type="spellEnd"/>
      <w:r w:rsidRPr="00F74352">
        <w:rPr>
          <w:rFonts w:ascii="Arial" w:eastAsia="Times New Roman" w:hAnsi="Arial" w:cs="Arial"/>
          <w:sz w:val="18"/>
          <w:szCs w:val="18"/>
        </w:rPr>
        <w:t xml:space="preserve"> index and information gain both of these methods are used to select from the </w:t>
      </w:r>
      <w:proofErr w:type="spellStart"/>
      <w:r w:rsidRPr="00F74352">
        <w:rPr>
          <w:rFonts w:ascii="Arial" w:eastAsia="Times New Roman" w:hAnsi="Arial" w:cs="Arial"/>
          <w:i/>
          <w:iCs/>
          <w:sz w:val="18"/>
          <w:szCs w:val="18"/>
          <w:bdr w:val="none" w:sz="0" w:space="0" w:color="auto" w:frame="1"/>
        </w:rPr>
        <w:t>n</w:t>
      </w:r>
      <w:r w:rsidRPr="00F74352">
        <w:rPr>
          <w:rFonts w:ascii="Arial" w:eastAsia="Times New Roman" w:hAnsi="Arial" w:cs="Arial"/>
          <w:sz w:val="18"/>
          <w:szCs w:val="18"/>
        </w:rPr>
        <w:t>attributes</w:t>
      </w:r>
      <w:proofErr w:type="spellEnd"/>
      <w:r w:rsidRPr="00F74352">
        <w:rPr>
          <w:rFonts w:ascii="Arial" w:eastAsia="Times New Roman" w:hAnsi="Arial" w:cs="Arial"/>
          <w:sz w:val="18"/>
          <w:szCs w:val="18"/>
        </w:rPr>
        <w:t xml:space="preserve"> of the dataset which attribute would be placed at the root node or the internal node.</w:t>
      </w:r>
      <w:r w:rsidRPr="00F74352">
        <w:rPr>
          <w:rFonts w:ascii="Arial" w:eastAsia="Times New Roman" w:hAnsi="Arial" w:cs="Arial"/>
          <w:sz w:val="18"/>
          <w:szCs w:val="18"/>
        </w:rPr>
        <w:br/>
      </w:r>
      <w:proofErr w:type="spellStart"/>
      <w:r w:rsidRPr="00F74352">
        <w:rPr>
          <w:rFonts w:ascii="Arial" w:eastAsia="Times New Roman" w:hAnsi="Arial" w:cs="Arial"/>
          <w:b/>
          <w:bCs/>
          <w:sz w:val="18"/>
          <w:szCs w:val="18"/>
          <w:bdr w:val="none" w:sz="0" w:space="0" w:color="auto" w:frame="1"/>
        </w:rPr>
        <w:t>Gini</w:t>
      </w:r>
      <w:proofErr w:type="spellEnd"/>
      <w:r w:rsidRPr="00F74352">
        <w:rPr>
          <w:rFonts w:ascii="Arial" w:eastAsia="Times New Roman" w:hAnsi="Arial" w:cs="Arial"/>
          <w:b/>
          <w:bCs/>
          <w:sz w:val="18"/>
          <w:szCs w:val="18"/>
          <w:bdr w:val="none" w:sz="0" w:space="0" w:color="auto" w:frame="1"/>
        </w:rPr>
        <w:t xml:space="preserve"> index</w:t>
      </w:r>
      <w:r w:rsidRPr="00F74352">
        <w:rPr>
          <w:rFonts w:ascii="Arial" w:eastAsia="Times New Roman" w:hAnsi="Arial" w:cs="Arial"/>
          <w:sz w:val="18"/>
          <w:szCs w:val="18"/>
        </w:rPr>
        <w:br/>
      </w:r>
      <w:r>
        <w:rPr>
          <w:rFonts w:ascii="Arial" w:eastAsia="Times New Roman" w:hAnsi="Arial" w:cs="Arial"/>
          <w:noProof/>
          <w:sz w:val="18"/>
          <w:szCs w:val="18"/>
        </w:rPr>
        <w:drawing>
          <wp:inline distT="0" distB="0" distL="0" distR="0">
            <wp:extent cx="1536065" cy="446405"/>
            <wp:effectExtent l="19050" t="0" r="6985" b="0"/>
            <wp:docPr id="3" name="Picture 3" descr="https://cdncontribute.geeksforgeeks.org/wp-content/uploads/decision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decisionTree3.png"/>
                    <pic:cNvPicPr>
                      <a:picLocks noChangeAspect="1" noChangeArrowheads="1"/>
                    </pic:cNvPicPr>
                  </pic:nvPicPr>
                  <pic:blipFill>
                    <a:blip r:embed="rId12"/>
                    <a:srcRect/>
                    <a:stretch>
                      <a:fillRect/>
                    </a:stretch>
                  </pic:blipFill>
                  <pic:spPr bwMode="auto">
                    <a:xfrm>
                      <a:off x="0" y="0"/>
                      <a:ext cx="1536065" cy="446405"/>
                    </a:xfrm>
                    <a:prstGeom prst="rect">
                      <a:avLst/>
                    </a:prstGeom>
                    <a:noFill/>
                    <a:ln w="9525">
                      <a:noFill/>
                      <a:miter lim="800000"/>
                      <a:headEnd/>
                      <a:tailEnd/>
                    </a:ln>
                  </pic:spPr>
                </pic:pic>
              </a:graphicData>
            </a:graphic>
          </wp:inline>
        </w:drawing>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proofErr w:type="spellStart"/>
      <w:r w:rsidRPr="00F74352">
        <w:rPr>
          <w:rFonts w:ascii="Arial" w:eastAsia="Times New Roman" w:hAnsi="Arial" w:cs="Arial"/>
          <w:sz w:val="18"/>
          <w:szCs w:val="18"/>
        </w:rPr>
        <w:t>Gini</w:t>
      </w:r>
      <w:proofErr w:type="spellEnd"/>
      <w:r w:rsidRPr="00F74352">
        <w:rPr>
          <w:rFonts w:ascii="Arial" w:eastAsia="Times New Roman" w:hAnsi="Arial" w:cs="Arial"/>
          <w:sz w:val="18"/>
          <w:szCs w:val="18"/>
        </w:rPr>
        <w:t xml:space="preserve"> Index is a metric to measure how often a randomly chosen element would be incorrectly identified.</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 xml:space="preserve">It means an attribute with lower </w:t>
      </w:r>
      <w:proofErr w:type="spellStart"/>
      <w:r w:rsidRPr="00F74352">
        <w:rPr>
          <w:rFonts w:ascii="Arial" w:eastAsia="Times New Roman" w:hAnsi="Arial" w:cs="Arial"/>
          <w:sz w:val="18"/>
          <w:szCs w:val="18"/>
        </w:rPr>
        <w:t>gini</w:t>
      </w:r>
      <w:proofErr w:type="spellEnd"/>
      <w:r w:rsidRPr="00F74352">
        <w:rPr>
          <w:rFonts w:ascii="Arial" w:eastAsia="Times New Roman" w:hAnsi="Arial" w:cs="Arial"/>
          <w:sz w:val="18"/>
          <w:szCs w:val="18"/>
        </w:rPr>
        <w:t xml:space="preserve"> index should be preferred.</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proofErr w:type="spellStart"/>
      <w:r w:rsidRPr="00F74352">
        <w:rPr>
          <w:rFonts w:ascii="Arial" w:eastAsia="Times New Roman" w:hAnsi="Arial" w:cs="Arial"/>
          <w:sz w:val="18"/>
          <w:szCs w:val="18"/>
        </w:rPr>
        <w:t>Sklearn</w:t>
      </w:r>
      <w:proofErr w:type="spellEnd"/>
      <w:r w:rsidRPr="00F74352">
        <w:rPr>
          <w:rFonts w:ascii="Arial" w:eastAsia="Times New Roman" w:hAnsi="Arial" w:cs="Arial"/>
          <w:sz w:val="18"/>
          <w:szCs w:val="18"/>
        </w:rPr>
        <w:t xml:space="preserve"> supports “</w:t>
      </w:r>
      <w:proofErr w:type="spellStart"/>
      <w:r w:rsidRPr="00F74352">
        <w:rPr>
          <w:rFonts w:ascii="Arial" w:eastAsia="Times New Roman" w:hAnsi="Arial" w:cs="Arial"/>
          <w:sz w:val="18"/>
          <w:szCs w:val="18"/>
        </w:rPr>
        <w:t>gini</w:t>
      </w:r>
      <w:proofErr w:type="spellEnd"/>
      <w:r w:rsidRPr="00F74352">
        <w:rPr>
          <w:rFonts w:ascii="Arial" w:eastAsia="Times New Roman" w:hAnsi="Arial" w:cs="Arial"/>
          <w:sz w:val="18"/>
          <w:szCs w:val="18"/>
        </w:rPr>
        <w:t xml:space="preserve">” criteria for </w:t>
      </w:r>
      <w:proofErr w:type="spellStart"/>
      <w:r w:rsidRPr="00F74352">
        <w:rPr>
          <w:rFonts w:ascii="Arial" w:eastAsia="Times New Roman" w:hAnsi="Arial" w:cs="Arial"/>
          <w:sz w:val="18"/>
          <w:szCs w:val="18"/>
        </w:rPr>
        <w:t>Gini</w:t>
      </w:r>
      <w:proofErr w:type="spellEnd"/>
      <w:r w:rsidRPr="00F74352">
        <w:rPr>
          <w:rFonts w:ascii="Arial" w:eastAsia="Times New Roman" w:hAnsi="Arial" w:cs="Arial"/>
          <w:sz w:val="18"/>
          <w:szCs w:val="18"/>
        </w:rPr>
        <w:t xml:space="preserve"> Index and by </w:t>
      </w:r>
      <w:proofErr w:type="gramStart"/>
      <w:r w:rsidRPr="00F74352">
        <w:rPr>
          <w:rFonts w:ascii="Arial" w:eastAsia="Times New Roman" w:hAnsi="Arial" w:cs="Arial"/>
          <w:sz w:val="18"/>
          <w:szCs w:val="18"/>
        </w:rPr>
        <w:t>default,</w:t>
      </w:r>
      <w:proofErr w:type="gramEnd"/>
      <w:r w:rsidRPr="00F74352">
        <w:rPr>
          <w:rFonts w:ascii="Arial" w:eastAsia="Times New Roman" w:hAnsi="Arial" w:cs="Arial"/>
          <w:sz w:val="18"/>
          <w:szCs w:val="18"/>
        </w:rPr>
        <w:t xml:space="preserve"> it takes “</w:t>
      </w:r>
      <w:proofErr w:type="spellStart"/>
      <w:r w:rsidRPr="00F74352">
        <w:rPr>
          <w:rFonts w:ascii="Arial" w:eastAsia="Times New Roman" w:hAnsi="Arial" w:cs="Arial"/>
          <w:sz w:val="18"/>
          <w:szCs w:val="18"/>
        </w:rPr>
        <w:t>gini</w:t>
      </w:r>
      <w:proofErr w:type="spellEnd"/>
      <w:r w:rsidRPr="00F74352">
        <w:rPr>
          <w:rFonts w:ascii="Arial" w:eastAsia="Times New Roman" w:hAnsi="Arial" w:cs="Arial"/>
          <w:sz w:val="18"/>
          <w:szCs w:val="18"/>
        </w:rPr>
        <w:t>” value.</w:t>
      </w:r>
    </w:p>
    <w:p w:rsidR="00F74352" w:rsidRPr="00F74352" w:rsidRDefault="00F74352" w:rsidP="00F74352">
      <w:pPr>
        <w:spacing w:after="0" w:line="240" w:lineRule="auto"/>
        <w:textAlignment w:val="baseline"/>
        <w:rPr>
          <w:rFonts w:ascii="Arial" w:eastAsia="Times New Roman" w:hAnsi="Arial" w:cs="Arial"/>
          <w:sz w:val="18"/>
          <w:szCs w:val="18"/>
        </w:rPr>
      </w:pPr>
      <w:r w:rsidRPr="00F74352">
        <w:rPr>
          <w:rFonts w:ascii="Arial" w:eastAsia="Times New Roman" w:hAnsi="Arial" w:cs="Arial"/>
          <w:b/>
          <w:bCs/>
          <w:sz w:val="18"/>
          <w:szCs w:val="18"/>
          <w:bdr w:val="none" w:sz="0" w:space="0" w:color="auto" w:frame="1"/>
        </w:rPr>
        <w:t>Entropy</w:t>
      </w:r>
      <w:r w:rsidRPr="00F74352">
        <w:rPr>
          <w:rFonts w:ascii="Arial" w:eastAsia="Times New Roman" w:hAnsi="Arial" w:cs="Arial"/>
          <w:sz w:val="18"/>
          <w:szCs w:val="18"/>
        </w:rPr>
        <w:br/>
      </w:r>
      <w:r>
        <w:rPr>
          <w:rFonts w:ascii="Arial" w:eastAsia="Times New Roman" w:hAnsi="Arial" w:cs="Arial"/>
          <w:noProof/>
          <w:sz w:val="18"/>
          <w:szCs w:val="18"/>
        </w:rPr>
        <w:drawing>
          <wp:inline distT="0" distB="0" distL="0" distR="0">
            <wp:extent cx="2860040" cy="1287780"/>
            <wp:effectExtent l="19050" t="0" r="0" b="0"/>
            <wp:docPr id="4" name="Picture 4" descr="https://cdncontribute.geeksforgeeks.org/wp-content/uploads/decisionTre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decisionTree4.png"/>
                    <pic:cNvPicPr>
                      <a:picLocks noChangeAspect="1" noChangeArrowheads="1"/>
                    </pic:cNvPicPr>
                  </pic:nvPicPr>
                  <pic:blipFill>
                    <a:blip r:embed="rId13"/>
                    <a:srcRect/>
                    <a:stretch>
                      <a:fillRect/>
                    </a:stretch>
                  </pic:blipFill>
                  <pic:spPr bwMode="auto">
                    <a:xfrm>
                      <a:off x="0" y="0"/>
                      <a:ext cx="2860040" cy="1287780"/>
                    </a:xfrm>
                    <a:prstGeom prst="rect">
                      <a:avLst/>
                    </a:prstGeom>
                    <a:noFill/>
                    <a:ln w="9525">
                      <a:noFill/>
                      <a:miter lim="800000"/>
                      <a:headEnd/>
                      <a:tailEnd/>
                    </a:ln>
                  </pic:spPr>
                </pic:pic>
              </a:graphicData>
            </a:graphic>
          </wp:inline>
        </w:drawing>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 xml:space="preserve">Entropy is the measure of uncertainty of a random </w:t>
      </w:r>
      <w:proofErr w:type="gramStart"/>
      <w:r w:rsidRPr="00F74352">
        <w:rPr>
          <w:rFonts w:ascii="Arial" w:eastAsia="Times New Roman" w:hAnsi="Arial" w:cs="Arial"/>
          <w:sz w:val="18"/>
          <w:szCs w:val="18"/>
        </w:rPr>
        <w:t>variable,</w:t>
      </w:r>
      <w:proofErr w:type="gramEnd"/>
      <w:r w:rsidRPr="00F74352">
        <w:rPr>
          <w:rFonts w:ascii="Arial" w:eastAsia="Times New Roman" w:hAnsi="Arial" w:cs="Arial"/>
          <w:sz w:val="18"/>
          <w:szCs w:val="18"/>
        </w:rPr>
        <w:t xml:space="preserve"> it characterizes the impurity of an arbitrary collection of examples. The higher the entropy the more the information content.</w:t>
      </w:r>
    </w:p>
    <w:p w:rsidR="00F74352" w:rsidRPr="00F74352" w:rsidRDefault="00F74352" w:rsidP="00F74352">
      <w:pPr>
        <w:spacing w:after="0" w:line="240" w:lineRule="auto"/>
        <w:textAlignment w:val="baseline"/>
        <w:rPr>
          <w:rFonts w:ascii="Arial" w:eastAsia="Times New Roman" w:hAnsi="Arial" w:cs="Arial"/>
          <w:sz w:val="18"/>
          <w:szCs w:val="18"/>
        </w:rPr>
      </w:pPr>
      <w:r w:rsidRPr="00F74352">
        <w:rPr>
          <w:rFonts w:ascii="Arial" w:eastAsia="Times New Roman" w:hAnsi="Arial" w:cs="Arial"/>
          <w:b/>
          <w:bCs/>
          <w:sz w:val="18"/>
          <w:szCs w:val="18"/>
          <w:bdr w:val="none" w:sz="0" w:space="0" w:color="auto" w:frame="1"/>
        </w:rPr>
        <w:t>Information Gain</w:t>
      </w:r>
      <w:r w:rsidRPr="00F74352">
        <w:rPr>
          <w:rFonts w:ascii="Arial" w:eastAsia="Times New Roman" w:hAnsi="Arial" w:cs="Arial"/>
          <w:sz w:val="18"/>
          <w:szCs w:val="18"/>
        </w:rPr>
        <w:br/>
      </w:r>
      <w:r>
        <w:rPr>
          <w:rFonts w:ascii="Arial" w:eastAsia="Times New Roman" w:hAnsi="Arial" w:cs="Arial"/>
          <w:noProof/>
          <w:sz w:val="18"/>
          <w:szCs w:val="18"/>
        </w:rPr>
        <w:drawing>
          <wp:inline distT="0" distB="0" distL="0" distR="0">
            <wp:extent cx="2860040" cy="760730"/>
            <wp:effectExtent l="19050" t="0" r="0" b="0"/>
            <wp:docPr id="5" name="Picture 5" descr="https://cdncontribute.geeksforgeeks.org/wp-content/uploads/decisionTre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decisionTree5.png"/>
                    <pic:cNvPicPr>
                      <a:picLocks noChangeAspect="1" noChangeArrowheads="1"/>
                    </pic:cNvPicPr>
                  </pic:nvPicPr>
                  <pic:blipFill>
                    <a:blip r:embed="rId14"/>
                    <a:srcRect/>
                    <a:stretch>
                      <a:fillRect/>
                    </a:stretch>
                  </pic:blipFill>
                  <pic:spPr bwMode="auto">
                    <a:xfrm>
                      <a:off x="0" y="0"/>
                      <a:ext cx="2860040" cy="760730"/>
                    </a:xfrm>
                    <a:prstGeom prst="rect">
                      <a:avLst/>
                    </a:prstGeom>
                    <a:noFill/>
                    <a:ln w="9525">
                      <a:noFill/>
                      <a:miter lim="800000"/>
                      <a:headEnd/>
                      <a:tailEnd/>
                    </a:ln>
                  </pic:spPr>
                </pic:pic>
              </a:graphicData>
            </a:graphic>
          </wp:inline>
        </w:drawing>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The entropy typically changes when we use a node in a decision tree to partition the training instances into smaller subsets. Information gain is a measure of this change in entropy.</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proofErr w:type="spellStart"/>
      <w:r w:rsidRPr="00F74352">
        <w:rPr>
          <w:rFonts w:ascii="Arial" w:eastAsia="Times New Roman" w:hAnsi="Arial" w:cs="Arial"/>
          <w:sz w:val="18"/>
          <w:szCs w:val="18"/>
        </w:rPr>
        <w:lastRenderedPageBreak/>
        <w:t>Sklearn</w:t>
      </w:r>
      <w:proofErr w:type="spellEnd"/>
      <w:r w:rsidRPr="00F74352">
        <w:rPr>
          <w:rFonts w:ascii="Arial" w:eastAsia="Times New Roman" w:hAnsi="Arial" w:cs="Arial"/>
          <w:sz w:val="18"/>
          <w:szCs w:val="18"/>
        </w:rPr>
        <w:t xml:space="preserve"> supports “entropy” criteria for Information Gain and if we want to use Information Gain method in </w:t>
      </w:r>
      <w:proofErr w:type="spellStart"/>
      <w:r w:rsidRPr="00F74352">
        <w:rPr>
          <w:rFonts w:ascii="Arial" w:eastAsia="Times New Roman" w:hAnsi="Arial" w:cs="Arial"/>
          <w:sz w:val="18"/>
          <w:szCs w:val="18"/>
        </w:rPr>
        <w:t>sklearn</w:t>
      </w:r>
      <w:proofErr w:type="spellEnd"/>
      <w:r w:rsidRPr="00F74352">
        <w:rPr>
          <w:rFonts w:ascii="Arial" w:eastAsia="Times New Roman" w:hAnsi="Arial" w:cs="Arial"/>
          <w:sz w:val="18"/>
          <w:szCs w:val="18"/>
        </w:rPr>
        <w:t xml:space="preserve"> then we have to mention it explicitly.</w:t>
      </w:r>
    </w:p>
    <w:p w:rsidR="00F74352" w:rsidRPr="00F74352" w:rsidRDefault="00F74352" w:rsidP="00F74352">
      <w:pPr>
        <w:spacing w:after="0" w:line="240" w:lineRule="auto"/>
        <w:textAlignment w:val="baseline"/>
        <w:rPr>
          <w:rFonts w:ascii="Arial" w:eastAsia="Times New Roman" w:hAnsi="Arial" w:cs="Arial"/>
          <w:sz w:val="18"/>
          <w:szCs w:val="18"/>
        </w:rPr>
      </w:pPr>
      <w:r w:rsidRPr="00F74352">
        <w:rPr>
          <w:rFonts w:ascii="Arial" w:eastAsia="Times New Roman" w:hAnsi="Arial" w:cs="Arial"/>
          <w:b/>
          <w:bCs/>
          <w:sz w:val="18"/>
          <w:szCs w:val="18"/>
          <w:bdr w:val="none" w:sz="0" w:space="0" w:color="auto" w:frame="1"/>
        </w:rPr>
        <w:t>Accuracy score</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r w:rsidRPr="00F74352">
        <w:rPr>
          <w:rFonts w:ascii="Arial" w:eastAsia="Times New Roman" w:hAnsi="Arial" w:cs="Arial"/>
          <w:sz w:val="18"/>
          <w:szCs w:val="18"/>
        </w:rPr>
        <w:t>Accuracy score is used to calculate the accuracy of the trained classifier.</w:t>
      </w:r>
    </w:p>
    <w:p w:rsidR="00F74352" w:rsidRPr="00F74352" w:rsidRDefault="00F74352" w:rsidP="00F74352">
      <w:pPr>
        <w:spacing w:after="0" w:line="240" w:lineRule="auto"/>
        <w:textAlignment w:val="baseline"/>
        <w:rPr>
          <w:rFonts w:ascii="Arial" w:eastAsia="Times New Roman" w:hAnsi="Arial" w:cs="Arial"/>
          <w:sz w:val="18"/>
          <w:szCs w:val="18"/>
        </w:rPr>
      </w:pPr>
      <w:r w:rsidRPr="00F74352">
        <w:rPr>
          <w:rFonts w:ascii="Arial" w:eastAsia="Times New Roman" w:hAnsi="Arial" w:cs="Arial"/>
          <w:b/>
          <w:bCs/>
          <w:sz w:val="18"/>
          <w:szCs w:val="18"/>
          <w:bdr w:val="none" w:sz="0" w:space="0" w:color="auto" w:frame="1"/>
        </w:rPr>
        <w:t>Confusion Matrix</w:t>
      </w:r>
    </w:p>
    <w:p w:rsidR="00F74352" w:rsidRPr="00F74352" w:rsidRDefault="00F74352" w:rsidP="00F74352">
      <w:pPr>
        <w:numPr>
          <w:ilvl w:val="0"/>
          <w:numId w:val="4"/>
        </w:numPr>
        <w:spacing w:after="0" w:line="240" w:lineRule="auto"/>
        <w:ind w:left="415"/>
        <w:textAlignment w:val="baseline"/>
        <w:rPr>
          <w:rFonts w:ascii="Arial" w:eastAsia="Times New Roman" w:hAnsi="Arial" w:cs="Arial"/>
          <w:sz w:val="18"/>
          <w:szCs w:val="18"/>
        </w:rPr>
      </w:pPr>
      <w:hyperlink r:id="rId15" w:history="1">
        <w:r w:rsidRPr="00F74352">
          <w:rPr>
            <w:rFonts w:ascii="Arial" w:eastAsia="Times New Roman" w:hAnsi="Arial" w:cs="Arial"/>
            <w:color w:val="EC4E20"/>
            <w:sz w:val="18"/>
            <w:u w:val="single"/>
          </w:rPr>
          <w:t>Confusion Matrix</w:t>
        </w:r>
      </w:hyperlink>
      <w:r w:rsidRPr="00F74352">
        <w:rPr>
          <w:rFonts w:ascii="Arial" w:eastAsia="Times New Roman" w:hAnsi="Arial" w:cs="Arial"/>
          <w:sz w:val="18"/>
          <w:szCs w:val="18"/>
        </w:rPr>
        <w:t> is used to understand the trained classifier behavior over the test dataset or validate dataset.</w:t>
      </w:r>
    </w:p>
    <w:p w:rsidR="00F74352" w:rsidRPr="00F74352" w:rsidRDefault="00F74352" w:rsidP="00F74352">
      <w:pPr>
        <w:spacing w:after="115" w:line="240" w:lineRule="auto"/>
        <w:textAlignment w:val="baseline"/>
        <w:rPr>
          <w:rFonts w:ascii="Arial" w:eastAsia="Times New Roman" w:hAnsi="Arial" w:cs="Arial"/>
          <w:sz w:val="18"/>
          <w:szCs w:val="18"/>
        </w:rPr>
      </w:pPr>
    </w:p>
    <w:p w:rsidR="00F74352" w:rsidRPr="00F74352" w:rsidRDefault="00F74352" w:rsidP="00F74352">
      <w:pPr>
        <w:spacing w:after="0" w:line="240" w:lineRule="auto"/>
        <w:jc w:val="both"/>
        <w:textAlignment w:val="baseline"/>
        <w:outlineLvl w:val="1"/>
        <w:rPr>
          <w:rFonts w:ascii="Arial" w:eastAsia="Times New Roman" w:hAnsi="Arial" w:cs="Arial"/>
          <w:b/>
          <w:bCs/>
          <w:sz w:val="21"/>
          <w:szCs w:val="21"/>
        </w:rPr>
      </w:pPr>
      <w:hyperlink r:id="rId16" w:history="1">
        <w:proofErr w:type="gramStart"/>
        <w:r w:rsidRPr="00F74352">
          <w:rPr>
            <w:rFonts w:ascii="Arial" w:eastAsia="Times New Roman" w:hAnsi="Arial" w:cs="Arial"/>
            <w:b/>
            <w:bCs/>
            <w:color w:val="EC4E20"/>
            <w:sz w:val="21"/>
            <w:u w:val="single"/>
          </w:rPr>
          <w:t>Recommended: Please try your approach on </w:t>
        </w:r>
        <w:r w:rsidRPr="00F74352">
          <w:rPr>
            <w:rFonts w:ascii="Arial" w:eastAsia="Times New Roman" w:hAnsi="Arial" w:cs="Arial"/>
            <w:b/>
            <w:bCs/>
            <w:i/>
            <w:iCs/>
            <w:color w:val="EC4E20"/>
            <w:sz w:val="21"/>
            <w:u w:val="single"/>
          </w:rPr>
          <w:t>{IDE}</w:t>
        </w:r>
        <w:r w:rsidRPr="00F74352">
          <w:rPr>
            <w:rFonts w:ascii="Arial" w:eastAsia="Times New Roman" w:hAnsi="Arial" w:cs="Arial"/>
            <w:b/>
            <w:bCs/>
            <w:color w:val="EC4E20"/>
            <w:sz w:val="21"/>
            <w:u w:val="single"/>
          </w:rPr>
          <w:t> first, before moving on to the solution.</w:t>
        </w:r>
        <w:proofErr w:type="gramEnd"/>
      </w:hyperlink>
    </w:p>
    <w:p w:rsidR="00F74352" w:rsidRPr="00F74352" w:rsidRDefault="00F74352" w:rsidP="00F74352">
      <w:pPr>
        <w:spacing w:after="0" w:line="240" w:lineRule="auto"/>
        <w:jc w:val="both"/>
        <w:textAlignment w:val="baseline"/>
        <w:rPr>
          <w:ins w:id="0" w:author="Unknown"/>
          <w:rFonts w:ascii="Arial" w:eastAsia="Times New Roman" w:hAnsi="Arial" w:cs="Arial"/>
          <w:sz w:val="18"/>
          <w:szCs w:val="18"/>
        </w:rPr>
      </w:pPr>
      <w:ins w:id="1" w:author="Unknown">
        <w:r w:rsidRPr="00F74352">
          <w:rPr>
            <w:rFonts w:ascii="Arial" w:eastAsia="Times New Roman" w:hAnsi="Arial" w:cs="Arial"/>
            <w:sz w:val="18"/>
            <w:szCs w:val="18"/>
          </w:rPr>
          <w:br/>
        </w:r>
        <w:r w:rsidRPr="00F74352">
          <w:rPr>
            <w:rFonts w:ascii="Arial" w:eastAsia="Times New Roman" w:hAnsi="Arial" w:cs="Arial"/>
            <w:sz w:val="18"/>
            <w:szCs w:val="18"/>
          </w:rPr>
          <w:br/>
        </w:r>
      </w:ins>
    </w:p>
    <w:p w:rsidR="00F74352" w:rsidRPr="00F74352" w:rsidRDefault="00F74352" w:rsidP="00F74352">
      <w:pPr>
        <w:spacing w:after="115" w:line="240" w:lineRule="auto"/>
        <w:textAlignment w:val="baseline"/>
        <w:rPr>
          <w:ins w:id="2" w:author="Unknown"/>
          <w:rFonts w:ascii="Arial" w:eastAsia="Times New Roman" w:hAnsi="Arial" w:cs="Arial"/>
          <w:sz w:val="18"/>
          <w:szCs w:val="18"/>
        </w:rPr>
      </w:pPr>
      <w:ins w:id="3" w:author="Unknown">
        <w:r w:rsidRPr="00F74352">
          <w:rPr>
            <w:rFonts w:ascii="Arial" w:eastAsia="Times New Roman" w:hAnsi="Arial" w:cs="Arial"/>
            <w:sz w:val="18"/>
            <w:szCs w:val="18"/>
          </w:rPr>
          <w:t>Below is the python code for the decision tree.</w:t>
        </w:r>
      </w:ins>
    </w:p>
    <w:p w:rsidR="00F74352" w:rsidRPr="00F74352" w:rsidRDefault="00F74352" w:rsidP="00F74352">
      <w:pPr>
        <w:spacing w:after="0" w:line="240" w:lineRule="auto"/>
        <w:jc w:val="both"/>
        <w:textAlignment w:val="baseline"/>
        <w:rPr>
          <w:ins w:id="4" w:author="Unknown"/>
          <w:rFonts w:ascii="Arial" w:eastAsia="Times New Roman" w:hAnsi="Arial" w:cs="Arial"/>
          <w:sz w:val="18"/>
          <w:szCs w:val="18"/>
        </w:rPr>
      </w:pPr>
      <w:proofErr w:type="spellStart"/>
      <w:ins w:id="5" w:author="Unknown">
        <w:r w:rsidRPr="00F74352">
          <w:rPr>
            <w:rFonts w:ascii="Material Icons" w:eastAsia="Times New Roman" w:hAnsi="Material Icons" w:cs="Arial"/>
            <w:color w:val="454545"/>
            <w:sz w:val="28"/>
            <w:szCs w:val="28"/>
            <w:bdr w:val="none" w:sz="0" w:space="0" w:color="auto" w:frame="1"/>
            <w:shd w:val="clear" w:color="auto" w:fill="FFFFFF"/>
          </w:rPr>
          <w:t>filter_none</w:t>
        </w:r>
        <w:proofErr w:type="spellEnd"/>
      </w:ins>
    </w:p>
    <w:p w:rsidR="00F74352" w:rsidRPr="00F74352" w:rsidRDefault="00F74352" w:rsidP="00F74352">
      <w:pPr>
        <w:spacing w:after="0" w:line="240" w:lineRule="auto"/>
        <w:textAlignment w:val="baseline"/>
        <w:rPr>
          <w:ins w:id="6" w:author="Unknown"/>
          <w:rFonts w:ascii="Arial" w:eastAsia="Times New Roman" w:hAnsi="Arial" w:cs="Arial"/>
          <w:sz w:val="18"/>
          <w:szCs w:val="18"/>
        </w:rPr>
      </w:pPr>
      <w:proofErr w:type="gramStart"/>
      <w:ins w:id="7" w:author="Unknown">
        <w:r w:rsidRPr="00F74352">
          <w:rPr>
            <w:rFonts w:ascii="Material Icons" w:eastAsia="Times New Roman" w:hAnsi="Material Icons" w:cs="Arial"/>
            <w:color w:val="454545"/>
            <w:sz w:val="28"/>
            <w:szCs w:val="28"/>
            <w:bdr w:val="none" w:sz="0" w:space="0" w:color="auto" w:frame="1"/>
            <w:shd w:val="clear" w:color="auto" w:fill="FFFFFF"/>
          </w:rPr>
          <w:t>edit</w:t>
        </w:r>
        <w:proofErr w:type="gramEnd"/>
      </w:ins>
    </w:p>
    <w:p w:rsidR="00F74352" w:rsidRPr="00F74352" w:rsidRDefault="00F74352" w:rsidP="00F74352">
      <w:pPr>
        <w:spacing w:after="0" w:line="240" w:lineRule="auto"/>
        <w:textAlignment w:val="baseline"/>
        <w:rPr>
          <w:ins w:id="8" w:author="Unknown"/>
          <w:rFonts w:ascii="Arial" w:eastAsia="Times New Roman" w:hAnsi="Arial" w:cs="Arial"/>
          <w:sz w:val="18"/>
          <w:szCs w:val="18"/>
        </w:rPr>
      </w:pPr>
      <w:proofErr w:type="spellStart"/>
      <w:ins w:id="9" w:author="Unknown">
        <w:r w:rsidRPr="00F74352">
          <w:rPr>
            <w:rFonts w:ascii="Material Icons" w:eastAsia="Times New Roman" w:hAnsi="Material Icons" w:cs="Arial"/>
            <w:color w:val="454545"/>
            <w:sz w:val="28"/>
            <w:szCs w:val="28"/>
            <w:bdr w:val="none" w:sz="0" w:space="0" w:color="auto" w:frame="1"/>
            <w:shd w:val="clear" w:color="auto" w:fill="FFFFFF"/>
          </w:rPr>
          <w:t>play_arrow</w:t>
        </w:r>
        <w:proofErr w:type="spellEnd"/>
      </w:ins>
    </w:p>
    <w:p w:rsidR="00F74352" w:rsidRPr="00F74352" w:rsidRDefault="00F74352" w:rsidP="00F74352">
      <w:pPr>
        <w:spacing w:after="115" w:line="240" w:lineRule="auto"/>
        <w:textAlignment w:val="baseline"/>
        <w:rPr>
          <w:ins w:id="10" w:author="Unknown"/>
          <w:rFonts w:ascii="Arial" w:eastAsia="Times New Roman" w:hAnsi="Arial" w:cs="Arial"/>
          <w:sz w:val="18"/>
          <w:szCs w:val="18"/>
        </w:rPr>
      </w:pPr>
      <w:ins w:id="11" w:author="Unknown">
        <w:r w:rsidRPr="00F74352">
          <w:rPr>
            <w:rFonts w:ascii="Material Icons" w:eastAsia="Times New Roman" w:hAnsi="Material Icons" w:cs="Arial"/>
            <w:color w:val="454545"/>
            <w:sz w:val="28"/>
            <w:szCs w:val="28"/>
            <w:bdr w:val="none" w:sz="0" w:space="0" w:color="auto" w:frame="1"/>
            <w:shd w:val="clear" w:color="auto" w:fill="FFFFFF"/>
          </w:rPr>
          <w:t>brightness_4</w:t>
        </w:r>
      </w:ins>
    </w:p>
    <w:tbl>
      <w:tblPr>
        <w:tblW w:w="6877" w:type="dxa"/>
        <w:tblCellMar>
          <w:left w:w="0" w:type="dxa"/>
          <w:right w:w="0" w:type="dxa"/>
        </w:tblCellMar>
        <w:tblLook w:val="04A0"/>
      </w:tblPr>
      <w:tblGrid>
        <w:gridCol w:w="6877"/>
      </w:tblGrid>
      <w:tr w:rsidR="00F74352" w:rsidRPr="00F74352" w:rsidTr="00F74352">
        <w:tc>
          <w:tcPr>
            <w:tcW w:w="6877" w:type="dxa"/>
            <w:vAlign w:val="center"/>
            <w:hideMark/>
          </w:tcPr>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Run this program on your local python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interpreter, provided you have installed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w:t>
            </w:r>
            <w:proofErr w:type="gramStart"/>
            <w:r w:rsidRPr="00F74352">
              <w:rPr>
                <w:rFonts w:ascii="Courier New" w:eastAsia="Times New Roman" w:hAnsi="Courier New" w:cs="Courier New"/>
                <w:sz w:val="20"/>
              </w:rPr>
              <w:t>the</w:t>
            </w:r>
            <w:proofErr w:type="gramEnd"/>
            <w:r w:rsidRPr="00F74352">
              <w:rPr>
                <w:rFonts w:ascii="Courier New" w:eastAsia="Times New Roman" w:hAnsi="Courier New" w:cs="Courier New"/>
                <w:sz w:val="20"/>
              </w:rPr>
              <w:t xml:space="preserve"> required libraries.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Importing the required packages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import</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numpy</w:t>
            </w:r>
            <w:proofErr w:type="spellEnd"/>
            <w:r w:rsidRPr="00F74352">
              <w:rPr>
                <w:rFonts w:ascii="Courier New" w:eastAsia="Times New Roman" w:hAnsi="Courier New" w:cs="Courier New"/>
                <w:sz w:val="20"/>
              </w:rPr>
              <w:t xml:space="preserve"> as </w:t>
            </w:r>
            <w:proofErr w:type="spellStart"/>
            <w:r w:rsidRPr="00F74352">
              <w:rPr>
                <w:rFonts w:ascii="Courier New" w:eastAsia="Times New Roman" w:hAnsi="Courier New" w:cs="Courier New"/>
                <w:sz w:val="20"/>
              </w:rPr>
              <w:t>np</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import</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xml:space="preserve">pandas as pd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from</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sklearn.metrics</w:t>
            </w:r>
            <w:proofErr w:type="spellEnd"/>
            <w:r w:rsidRPr="00F74352">
              <w:rPr>
                <w:rFonts w:ascii="Courier New" w:eastAsia="Times New Roman" w:hAnsi="Courier New" w:cs="Courier New"/>
                <w:sz w:val="20"/>
              </w:rPr>
              <w:t xml:space="preserve"> import</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confusion_matrix</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from</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sklearn.cross_validation</w:t>
            </w:r>
            <w:proofErr w:type="spellEnd"/>
            <w:r w:rsidRPr="00F74352">
              <w:rPr>
                <w:rFonts w:ascii="Courier New" w:eastAsia="Times New Roman" w:hAnsi="Courier New" w:cs="Courier New"/>
                <w:sz w:val="20"/>
              </w:rPr>
              <w:t xml:space="preserve"> import</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train_test_split</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from</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sklearn.tree</w:t>
            </w:r>
            <w:proofErr w:type="spellEnd"/>
            <w:r w:rsidRPr="00F74352">
              <w:rPr>
                <w:rFonts w:ascii="Courier New" w:eastAsia="Times New Roman" w:hAnsi="Courier New" w:cs="Courier New"/>
                <w:sz w:val="20"/>
              </w:rPr>
              <w:t xml:space="preserve"> import</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DecisionTreeClassifier</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from</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sklearn.metrics</w:t>
            </w:r>
            <w:proofErr w:type="spellEnd"/>
            <w:r w:rsidRPr="00F74352">
              <w:rPr>
                <w:rFonts w:ascii="Courier New" w:eastAsia="Times New Roman" w:hAnsi="Courier New" w:cs="Courier New"/>
                <w:sz w:val="20"/>
              </w:rPr>
              <w:t xml:space="preserve"> import</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accuracy_score</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from</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sklearn.metrics</w:t>
            </w:r>
            <w:proofErr w:type="spellEnd"/>
            <w:r w:rsidRPr="00F74352">
              <w:rPr>
                <w:rFonts w:ascii="Courier New" w:eastAsia="Times New Roman" w:hAnsi="Courier New" w:cs="Courier New"/>
                <w:sz w:val="20"/>
              </w:rPr>
              <w:t xml:space="preserve"> import</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classification_report</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Function importing Dataset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def</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importdata</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proofErr w:type="spellStart"/>
            <w:r w:rsidRPr="00F74352">
              <w:rPr>
                <w:rFonts w:ascii="Courier New" w:eastAsia="Times New Roman" w:hAnsi="Courier New" w:cs="Courier New"/>
                <w:sz w:val="20"/>
              </w:rPr>
              <w:t>balance_data</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pd.read_csv</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w:t>
            </w:r>
            <w:hyperlink r:id="rId17" w:history="1">
              <w:r w:rsidRPr="00F74352">
                <w:rPr>
                  <w:rFonts w:ascii="Courier New" w:eastAsia="Times New Roman" w:hAnsi="Courier New" w:cs="Courier New"/>
                  <w:color w:val="0000FF"/>
                  <w:sz w:val="20"/>
                  <w:u w:val="single"/>
                </w:rPr>
                <w:t>https://archive.ics.uci.edu/ml/machine-learning-</w:t>
              </w:r>
            </w:hyperlink>
            <w:r w:rsidRPr="00F74352">
              <w:rPr>
                <w:rFonts w:ascii="Courier New" w:eastAsia="Times New Roman" w:hAnsi="Courier New" w:cs="Courier New"/>
                <w:sz w:val="20"/>
              </w:rPr>
              <w:t>'+</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'databases/balance-scale/balance-</w:t>
            </w:r>
            <w:proofErr w:type="spellStart"/>
            <w:r w:rsidRPr="00F74352">
              <w:rPr>
                <w:rFonts w:ascii="Courier New" w:eastAsia="Times New Roman" w:hAnsi="Courier New" w:cs="Courier New"/>
                <w:sz w:val="20"/>
              </w:rPr>
              <w:t>scale.data</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sep=</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header =</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xml:space="preserve">None)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 Printing the </w:t>
            </w:r>
            <w:proofErr w:type="spellStart"/>
            <w:r w:rsidRPr="00F74352">
              <w:rPr>
                <w:rFonts w:ascii="Courier New" w:eastAsia="Times New Roman" w:hAnsi="Courier New" w:cs="Courier New"/>
                <w:sz w:val="20"/>
              </w:rPr>
              <w:t>dataswet</w:t>
            </w:r>
            <w:proofErr w:type="spellEnd"/>
            <w:r w:rsidRPr="00F74352">
              <w:rPr>
                <w:rFonts w:ascii="Courier New" w:eastAsia="Times New Roman" w:hAnsi="Courier New" w:cs="Courier New"/>
                <w:sz w:val="20"/>
              </w:rPr>
              <w:t xml:space="preserve"> shape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print</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xml:space="preserve">("Dataset </w:t>
            </w:r>
            <w:proofErr w:type="spellStart"/>
            <w:r w:rsidRPr="00F74352">
              <w:rPr>
                <w:rFonts w:ascii="Courier New" w:eastAsia="Times New Roman" w:hAnsi="Courier New" w:cs="Courier New"/>
                <w:sz w:val="20"/>
              </w:rPr>
              <w:t>Lenght</w:t>
            </w:r>
            <w:proofErr w:type="spellEnd"/>
            <w:r w:rsidRPr="00F74352">
              <w:rPr>
                <w:rFonts w:ascii="Courier New" w:eastAsia="Times New Roman" w:hAnsi="Courier New" w:cs="Courier New"/>
                <w:sz w:val="20"/>
              </w:rPr>
              <w:t xml:space="preserve">: ", </w:t>
            </w:r>
            <w:proofErr w:type="spellStart"/>
            <w:r w:rsidRPr="00F74352">
              <w:rPr>
                <w:rFonts w:ascii="Courier New" w:eastAsia="Times New Roman" w:hAnsi="Courier New" w:cs="Courier New"/>
                <w:sz w:val="20"/>
              </w:rPr>
              <w:t>len</w:t>
            </w:r>
            <w:proofErr w:type="spellEnd"/>
            <w:r w:rsidRPr="00F74352">
              <w:rPr>
                <w:rFonts w:ascii="Courier New" w:eastAsia="Times New Roman" w:hAnsi="Courier New" w:cs="Courier New"/>
                <w:sz w:val="20"/>
              </w:rPr>
              <w:t>(</w:t>
            </w:r>
            <w:proofErr w:type="spellStart"/>
            <w:r w:rsidRPr="00F74352">
              <w:rPr>
                <w:rFonts w:ascii="Courier New" w:eastAsia="Times New Roman" w:hAnsi="Courier New" w:cs="Courier New"/>
                <w:sz w:val="20"/>
              </w:rPr>
              <w:t>balance_data</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print</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xml:space="preserve">("Dataset Shape: ", </w:t>
            </w:r>
            <w:proofErr w:type="spellStart"/>
            <w:r w:rsidRPr="00F74352">
              <w:rPr>
                <w:rFonts w:ascii="Courier New" w:eastAsia="Times New Roman" w:hAnsi="Courier New" w:cs="Courier New"/>
                <w:sz w:val="20"/>
              </w:rPr>
              <w:t>balance_data.shape</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 Printing the dataset </w:t>
            </w:r>
            <w:proofErr w:type="spellStart"/>
            <w:r w:rsidRPr="00F74352">
              <w:rPr>
                <w:rFonts w:ascii="Courier New" w:eastAsia="Times New Roman" w:hAnsi="Courier New" w:cs="Courier New"/>
                <w:sz w:val="20"/>
              </w:rPr>
              <w:t>obseravtions</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print</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("Dataset: ",</w:t>
            </w:r>
            <w:proofErr w:type="spellStart"/>
            <w:r w:rsidRPr="00F74352">
              <w:rPr>
                <w:rFonts w:ascii="Courier New" w:eastAsia="Times New Roman" w:hAnsi="Courier New" w:cs="Courier New"/>
                <w:sz w:val="20"/>
              </w:rPr>
              <w:t>balance_data.head</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return</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balance_data</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Function to split the dataset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def</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splitdataset</w:t>
            </w:r>
            <w:proofErr w:type="spellEnd"/>
            <w:r w:rsidRPr="00F74352">
              <w:rPr>
                <w:rFonts w:ascii="Courier New" w:eastAsia="Times New Roman" w:hAnsi="Courier New" w:cs="Courier New"/>
                <w:sz w:val="20"/>
              </w:rPr>
              <w:t>(</w:t>
            </w:r>
            <w:proofErr w:type="spellStart"/>
            <w:r w:rsidRPr="00F74352">
              <w:rPr>
                <w:rFonts w:ascii="Courier New" w:eastAsia="Times New Roman" w:hAnsi="Courier New" w:cs="Courier New"/>
                <w:sz w:val="20"/>
              </w:rPr>
              <w:t>balance_data</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 </w:t>
            </w:r>
            <w:proofErr w:type="spellStart"/>
            <w:r w:rsidRPr="00F74352">
              <w:rPr>
                <w:rFonts w:ascii="Courier New" w:eastAsia="Times New Roman" w:hAnsi="Courier New" w:cs="Courier New"/>
                <w:sz w:val="20"/>
              </w:rPr>
              <w:t>Seperating</w:t>
            </w:r>
            <w:proofErr w:type="spellEnd"/>
            <w:r w:rsidRPr="00F74352">
              <w:rPr>
                <w:rFonts w:ascii="Courier New" w:eastAsia="Times New Roman" w:hAnsi="Courier New" w:cs="Courier New"/>
                <w:sz w:val="20"/>
              </w:rPr>
              <w:t xml:space="preserve"> the target variable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 =</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balance_data.values</w:t>
            </w:r>
            <w:proofErr w:type="spellEnd"/>
            <w:r w:rsidRPr="00F74352">
              <w:rPr>
                <w:rFonts w:ascii="Courier New" w:eastAsia="Times New Roman" w:hAnsi="Courier New" w:cs="Courier New"/>
                <w:sz w:val="20"/>
              </w:rPr>
              <w:t xml:space="preserve">[:, 1:5]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Y =</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balance_data.values</w:t>
            </w:r>
            <w:proofErr w:type="spellEnd"/>
            <w:r w:rsidRPr="00F74352">
              <w:rPr>
                <w:rFonts w:ascii="Courier New" w:eastAsia="Times New Roman" w:hAnsi="Courier New" w:cs="Courier New"/>
                <w:sz w:val="20"/>
              </w:rPr>
              <w:t xml:space="preserve">[:, 0]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 </w:t>
            </w:r>
            <w:proofErr w:type="spellStart"/>
            <w:r w:rsidRPr="00F74352">
              <w:rPr>
                <w:rFonts w:ascii="Courier New" w:eastAsia="Times New Roman" w:hAnsi="Courier New" w:cs="Courier New"/>
                <w:sz w:val="20"/>
              </w:rPr>
              <w:t>Spliting</w:t>
            </w:r>
            <w:proofErr w:type="spellEnd"/>
            <w:r w:rsidRPr="00F74352">
              <w:rPr>
                <w:rFonts w:ascii="Courier New" w:eastAsia="Times New Roman" w:hAnsi="Courier New" w:cs="Courier New"/>
                <w:sz w:val="20"/>
              </w:rPr>
              <w:t xml:space="preserve"> the dataset into train and test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lastRenderedPageBreak/>
              <w:t>    </w:t>
            </w:r>
            <w:proofErr w:type="spellStart"/>
            <w:r w:rsidRPr="00F74352">
              <w:rPr>
                <w:rFonts w:ascii="Courier New" w:eastAsia="Times New Roman" w:hAnsi="Courier New" w:cs="Courier New"/>
                <w:sz w:val="20"/>
              </w:rPr>
              <w:t>X_train</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X_test</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y_train</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y_test</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train_test_split</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X, Y, </w:t>
            </w:r>
            <w:proofErr w:type="spellStart"/>
            <w:r w:rsidRPr="00F74352">
              <w:rPr>
                <w:rFonts w:ascii="Courier New" w:eastAsia="Times New Roman" w:hAnsi="Courier New" w:cs="Courier New"/>
                <w:sz w:val="20"/>
              </w:rPr>
              <w:t>test_size</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xml:space="preserve">0.3, </w:t>
            </w:r>
            <w:proofErr w:type="spellStart"/>
            <w:r w:rsidRPr="00F74352">
              <w:rPr>
                <w:rFonts w:ascii="Courier New" w:eastAsia="Times New Roman" w:hAnsi="Courier New" w:cs="Courier New"/>
                <w:sz w:val="20"/>
              </w:rPr>
              <w:t>random_state</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xml:space="preserve">100)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return</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xml:space="preserve">X, Y, </w:t>
            </w:r>
            <w:proofErr w:type="spellStart"/>
            <w:r w:rsidRPr="00F74352">
              <w:rPr>
                <w:rFonts w:ascii="Courier New" w:eastAsia="Times New Roman" w:hAnsi="Courier New" w:cs="Courier New"/>
                <w:sz w:val="20"/>
              </w:rPr>
              <w:t>X_train</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X_test</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y_train</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y_test</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Function to perform training with </w:t>
            </w:r>
            <w:proofErr w:type="spellStart"/>
            <w:r w:rsidRPr="00F74352">
              <w:rPr>
                <w:rFonts w:ascii="Courier New" w:eastAsia="Times New Roman" w:hAnsi="Courier New" w:cs="Courier New"/>
                <w:sz w:val="20"/>
              </w:rPr>
              <w:t>giniIndex</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def</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train_using_gini</w:t>
            </w:r>
            <w:proofErr w:type="spellEnd"/>
            <w:r w:rsidRPr="00F74352">
              <w:rPr>
                <w:rFonts w:ascii="Courier New" w:eastAsia="Times New Roman" w:hAnsi="Courier New" w:cs="Courier New"/>
                <w:sz w:val="20"/>
              </w:rPr>
              <w:t>(</w:t>
            </w:r>
            <w:proofErr w:type="spellStart"/>
            <w:r w:rsidRPr="00F74352">
              <w:rPr>
                <w:rFonts w:ascii="Courier New" w:eastAsia="Times New Roman" w:hAnsi="Courier New" w:cs="Courier New"/>
                <w:sz w:val="20"/>
              </w:rPr>
              <w:t>X_train</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X_test</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y_train</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 Creating the classifier object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proofErr w:type="spellStart"/>
            <w:r w:rsidRPr="00F74352">
              <w:rPr>
                <w:rFonts w:ascii="Courier New" w:eastAsia="Times New Roman" w:hAnsi="Courier New" w:cs="Courier New"/>
                <w:sz w:val="20"/>
              </w:rPr>
              <w:t>clf_gini</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DecisionTreeClassifier</w:t>
            </w:r>
            <w:proofErr w:type="spellEnd"/>
            <w:r w:rsidRPr="00F74352">
              <w:rPr>
                <w:rFonts w:ascii="Courier New" w:eastAsia="Times New Roman" w:hAnsi="Courier New" w:cs="Courier New"/>
                <w:sz w:val="20"/>
              </w:rPr>
              <w:t>(criterion =</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w:t>
            </w:r>
            <w:proofErr w:type="spellStart"/>
            <w:r w:rsidRPr="00F74352">
              <w:rPr>
                <w:rFonts w:ascii="Courier New" w:eastAsia="Times New Roman" w:hAnsi="Courier New" w:cs="Courier New"/>
                <w:sz w:val="20"/>
              </w:rPr>
              <w:t>gini</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proofErr w:type="spellStart"/>
            <w:r w:rsidRPr="00F74352">
              <w:rPr>
                <w:rFonts w:ascii="Courier New" w:eastAsia="Times New Roman" w:hAnsi="Courier New" w:cs="Courier New"/>
                <w:sz w:val="20"/>
              </w:rPr>
              <w:t>random_state</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xml:space="preserve">100,max_depth=3, </w:t>
            </w:r>
            <w:proofErr w:type="spellStart"/>
            <w:r w:rsidRPr="00F74352">
              <w:rPr>
                <w:rFonts w:ascii="Courier New" w:eastAsia="Times New Roman" w:hAnsi="Courier New" w:cs="Courier New"/>
                <w:sz w:val="20"/>
              </w:rPr>
              <w:t>min_samples_leaf</w:t>
            </w:r>
            <w:proofErr w:type="spellEnd"/>
            <w:r w:rsidRPr="00F74352">
              <w:rPr>
                <w:rFonts w:ascii="Courier New" w:eastAsia="Times New Roman" w:hAnsi="Courier New" w:cs="Courier New"/>
                <w:sz w:val="20"/>
              </w:rPr>
              <w:t xml:space="preserve">=5)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 Performing training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clf_gini.fit(</w:t>
            </w:r>
            <w:proofErr w:type="spellStart"/>
            <w:r w:rsidRPr="00F74352">
              <w:rPr>
                <w:rFonts w:ascii="Courier New" w:eastAsia="Times New Roman" w:hAnsi="Courier New" w:cs="Courier New"/>
                <w:sz w:val="20"/>
              </w:rPr>
              <w:t>X_train</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y_train</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return</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clf_gini</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Function to perform training with entropy.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def</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tarin_using_entropy</w:t>
            </w:r>
            <w:proofErr w:type="spellEnd"/>
            <w:r w:rsidRPr="00F74352">
              <w:rPr>
                <w:rFonts w:ascii="Courier New" w:eastAsia="Times New Roman" w:hAnsi="Courier New" w:cs="Courier New"/>
                <w:sz w:val="20"/>
              </w:rPr>
              <w:t>(</w:t>
            </w:r>
            <w:proofErr w:type="spellStart"/>
            <w:r w:rsidRPr="00F74352">
              <w:rPr>
                <w:rFonts w:ascii="Courier New" w:eastAsia="Times New Roman" w:hAnsi="Courier New" w:cs="Courier New"/>
                <w:sz w:val="20"/>
              </w:rPr>
              <w:t>X_train</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X_test</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y_train</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 Decision tree with entropy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proofErr w:type="spellStart"/>
            <w:r w:rsidRPr="00F74352">
              <w:rPr>
                <w:rFonts w:ascii="Courier New" w:eastAsia="Times New Roman" w:hAnsi="Courier New" w:cs="Courier New"/>
                <w:sz w:val="20"/>
              </w:rPr>
              <w:t>clf_entropy</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DecisionTreeClassifier</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criterion =</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xml:space="preserve">"entropy", </w:t>
            </w:r>
            <w:proofErr w:type="spellStart"/>
            <w:r w:rsidRPr="00F74352">
              <w:rPr>
                <w:rFonts w:ascii="Courier New" w:eastAsia="Times New Roman" w:hAnsi="Courier New" w:cs="Courier New"/>
                <w:sz w:val="20"/>
              </w:rPr>
              <w:t>random_state</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xml:space="preserve">100,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proofErr w:type="spellStart"/>
            <w:r w:rsidRPr="00F74352">
              <w:rPr>
                <w:rFonts w:ascii="Courier New" w:eastAsia="Times New Roman" w:hAnsi="Courier New" w:cs="Courier New"/>
                <w:sz w:val="20"/>
              </w:rPr>
              <w:t>max_depth</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xml:space="preserve">3, </w:t>
            </w:r>
            <w:proofErr w:type="spellStart"/>
            <w:r w:rsidRPr="00F74352">
              <w:rPr>
                <w:rFonts w:ascii="Courier New" w:eastAsia="Times New Roman" w:hAnsi="Courier New" w:cs="Courier New"/>
                <w:sz w:val="20"/>
              </w:rPr>
              <w:t>min_samples_leaf</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xml:space="preserve">5)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 Performing training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clf_entropy.fit(</w:t>
            </w:r>
            <w:proofErr w:type="spellStart"/>
            <w:r w:rsidRPr="00F74352">
              <w:rPr>
                <w:rFonts w:ascii="Courier New" w:eastAsia="Times New Roman" w:hAnsi="Courier New" w:cs="Courier New"/>
                <w:sz w:val="20"/>
              </w:rPr>
              <w:t>X_train</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y_train</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return</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clf_entropy</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Function to make predictions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def</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prediction(</w:t>
            </w:r>
            <w:proofErr w:type="spellStart"/>
            <w:r w:rsidRPr="00F74352">
              <w:rPr>
                <w:rFonts w:ascii="Courier New" w:eastAsia="Times New Roman" w:hAnsi="Courier New" w:cs="Courier New"/>
                <w:sz w:val="20"/>
              </w:rPr>
              <w:t>X_test</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clf_object</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 </w:t>
            </w:r>
            <w:proofErr w:type="spellStart"/>
            <w:r w:rsidRPr="00F74352">
              <w:rPr>
                <w:rFonts w:ascii="Courier New" w:eastAsia="Times New Roman" w:hAnsi="Courier New" w:cs="Courier New"/>
                <w:sz w:val="20"/>
              </w:rPr>
              <w:t>Predicton</w:t>
            </w:r>
            <w:proofErr w:type="spellEnd"/>
            <w:r w:rsidRPr="00F74352">
              <w:rPr>
                <w:rFonts w:ascii="Courier New" w:eastAsia="Times New Roman" w:hAnsi="Courier New" w:cs="Courier New"/>
                <w:sz w:val="20"/>
              </w:rPr>
              <w:t xml:space="preserve"> on test with </w:t>
            </w:r>
            <w:proofErr w:type="spellStart"/>
            <w:r w:rsidRPr="00F74352">
              <w:rPr>
                <w:rFonts w:ascii="Courier New" w:eastAsia="Times New Roman" w:hAnsi="Courier New" w:cs="Courier New"/>
                <w:sz w:val="20"/>
              </w:rPr>
              <w:t>giniIndex</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proofErr w:type="spellStart"/>
            <w:r w:rsidRPr="00F74352">
              <w:rPr>
                <w:rFonts w:ascii="Courier New" w:eastAsia="Times New Roman" w:hAnsi="Courier New" w:cs="Courier New"/>
                <w:sz w:val="20"/>
              </w:rPr>
              <w:t>y_pred</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clf_object.predict</w:t>
            </w:r>
            <w:proofErr w:type="spellEnd"/>
            <w:r w:rsidRPr="00F74352">
              <w:rPr>
                <w:rFonts w:ascii="Courier New" w:eastAsia="Times New Roman" w:hAnsi="Courier New" w:cs="Courier New"/>
                <w:sz w:val="20"/>
              </w:rPr>
              <w:t>(</w:t>
            </w:r>
            <w:proofErr w:type="spellStart"/>
            <w:r w:rsidRPr="00F74352">
              <w:rPr>
                <w:rFonts w:ascii="Courier New" w:eastAsia="Times New Roman" w:hAnsi="Courier New" w:cs="Courier New"/>
                <w:sz w:val="20"/>
              </w:rPr>
              <w:t>X_test</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print("Predicted values:")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print(</w:t>
            </w:r>
            <w:proofErr w:type="spellStart"/>
            <w:r w:rsidRPr="00F74352">
              <w:rPr>
                <w:rFonts w:ascii="Courier New" w:eastAsia="Times New Roman" w:hAnsi="Courier New" w:cs="Courier New"/>
                <w:sz w:val="20"/>
              </w:rPr>
              <w:t>y_pred</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return</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y_pred</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Function to calculate accuracy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def</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cal_accuracy</w:t>
            </w:r>
            <w:proofErr w:type="spellEnd"/>
            <w:r w:rsidRPr="00F74352">
              <w:rPr>
                <w:rFonts w:ascii="Courier New" w:eastAsia="Times New Roman" w:hAnsi="Courier New" w:cs="Courier New"/>
                <w:sz w:val="20"/>
              </w:rPr>
              <w:t>(</w:t>
            </w:r>
            <w:proofErr w:type="spellStart"/>
            <w:r w:rsidRPr="00F74352">
              <w:rPr>
                <w:rFonts w:ascii="Courier New" w:eastAsia="Times New Roman" w:hAnsi="Courier New" w:cs="Courier New"/>
                <w:sz w:val="20"/>
              </w:rPr>
              <w:t>y_test</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y_pred</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print("Confusion Matrix: ",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proofErr w:type="spellStart"/>
            <w:r w:rsidRPr="00F74352">
              <w:rPr>
                <w:rFonts w:ascii="Courier New" w:eastAsia="Times New Roman" w:hAnsi="Courier New" w:cs="Courier New"/>
                <w:sz w:val="20"/>
              </w:rPr>
              <w:t>confusion_matrix</w:t>
            </w:r>
            <w:proofErr w:type="spellEnd"/>
            <w:r w:rsidRPr="00F74352">
              <w:rPr>
                <w:rFonts w:ascii="Courier New" w:eastAsia="Times New Roman" w:hAnsi="Courier New" w:cs="Courier New"/>
                <w:sz w:val="20"/>
              </w:rPr>
              <w:t>(</w:t>
            </w:r>
            <w:proofErr w:type="spellStart"/>
            <w:r w:rsidRPr="00F74352">
              <w:rPr>
                <w:rFonts w:ascii="Courier New" w:eastAsia="Times New Roman" w:hAnsi="Courier New" w:cs="Courier New"/>
                <w:sz w:val="20"/>
              </w:rPr>
              <w:t>y_test</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y_pred</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print</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xml:space="preserve">("Accuracy : ",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proofErr w:type="spellStart"/>
            <w:r w:rsidRPr="00F74352">
              <w:rPr>
                <w:rFonts w:ascii="Courier New" w:eastAsia="Times New Roman" w:hAnsi="Courier New" w:cs="Courier New"/>
                <w:sz w:val="20"/>
              </w:rPr>
              <w:t>accuracy_score</w:t>
            </w:r>
            <w:proofErr w:type="spellEnd"/>
            <w:r w:rsidRPr="00F74352">
              <w:rPr>
                <w:rFonts w:ascii="Courier New" w:eastAsia="Times New Roman" w:hAnsi="Courier New" w:cs="Courier New"/>
                <w:sz w:val="20"/>
              </w:rPr>
              <w:t>(</w:t>
            </w:r>
            <w:proofErr w:type="spellStart"/>
            <w:r w:rsidRPr="00F74352">
              <w:rPr>
                <w:rFonts w:ascii="Courier New" w:eastAsia="Times New Roman" w:hAnsi="Courier New" w:cs="Courier New"/>
                <w:sz w:val="20"/>
              </w:rPr>
              <w:t>y_test,y_pred</w:t>
            </w:r>
            <w:proofErr w:type="spellEnd"/>
            <w:r w:rsidRPr="00F74352">
              <w:rPr>
                <w:rFonts w:ascii="Courier New" w:eastAsia="Times New Roman" w:hAnsi="Courier New" w:cs="Courier New"/>
                <w:sz w:val="20"/>
              </w:rPr>
              <w:t xml:space="preserve">)*100)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print("Report : ",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proofErr w:type="spellStart"/>
            <w:r w:rsidRPr="00F74352">
              <w:rPr>
                <w:rFonts w:ascii="Courier New" w:eastAsia="Times New Roman" w:hAnsi="Courier New" w:cs="Courier New"/>
                <w:sz w:val="20"/>
              </w:rPr>
              <w:t>classification_report</w:t>
            </w:r>
            <w:proofErr w:type="spellEnd"/>
            <w:r w:rsidRPr="00F74352">
              <w:rPr>
                <w:rFonts w:ascii="Courier New" w:eastAsia="Times New Roman" w:hAnsi="Courier New" w:cs="Courier New"/>
                <w:sz w:val="20"/>
              </w:rPr>
              <w:t>(</w:t>
            </w:r>
            <w:proofErr w:type="spellStart"/>
            <w:r w:rsidRPr="00F74352">
              <w:rPr>
                <w:rFonts w:ascii="Courier New" w:eastAsia="Times New Roman" w:hAnsi="Courier New" w:cs="Courier New"/>
                <w:sz w:val="20"/>
              </w:rPr>
              <w:t>y_test</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y_pred</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Driver code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def</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xml:space="preserve">main():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lastRenderedPageBreak/>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 Building Phase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data =</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importdata</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X, Y, </w:t>
            </w:r>
            <w:proofErr w:type="spellStart"/>
            <w:r w:rsidRPr="00F74352">
              <w:rPr>
                <w:rFonts w:ascii="Courier New" w:eastAsia="Times New Roman" w:hAnsi="Courier New" w:cs="Courier New"/>
                <w:sz w:val="20"/>
              </w:rPr>
              <w:t>X_train</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X_test</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y_train</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y_test</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splitdataset</w:t>
            </w:r>
            <w:proofErr w:type="spellEnd"/>
            <w:r w:rsidRPr="00F74352">
              <w:rPr>
                <w:rFonts w:ascii="Courier New" w:eastAsia="Times New Roman" w:hAnsi="Courier New" w:cs="Courier New"/>
                <w:sz w:val="20"/>
              </w:rPr>
              <w:t xml:space="preserve">(data)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proofErr w:type="spellStart"/>
            <w:r w:rsidRPr="00F74352">
              <w:rPr>
                <w:rFonts w:ascii="Courier New" w:eastAsia="Times New Roman" w:hAnsi="Courier New" w:cs="Courier New"/>
                <w:sz w:val="20"/>
              </w:rPr>
              <w:t>clf_gini</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train_using_gini</w:t>
            </w:r>
            <w:proofErr w:type="spellEnd"/>
            <w:r w:rsidRPr="00F74352">
              <w:rPr>
                <w:rFonts w:ascii="Courier New" w:eastAsia="Times New Roman" w:hAnsi="Courier New" w:cs="Courier New"/>
                <w:sz w:val="20"/>
              </w:rPr>
              <w:t>(</w:t>
            </w:r>
            <w:proofErr w:type="spellStart"/>
            <w:r w:rsidRPr="00F74352">
              <w:rPr>
                <w:rFonts w:ascii="Courier New" w:eastAsia="Times New Roman" w:hAnsi="Courier New" w:cs="Courier New"/>
                <w:sz w:val="20"/>
              </w:rPr>
              <w:t>X_train</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X_test</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y_train</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proofErr w:type="spellStart"/>
            <w:r w:rsidRPr="00F74352">
              <w:rPr>
                <w:rFonts w:ascii="Courier New" w:eastAsia="Times New Roman" w:hAnsi="Courier New" w:cs="Courier New"/>
                <w:sz w:val="20"/>
              </w:rPr>
              <w:t>clf_entropy</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proofErr w:type="spellStart"/>
            <w:r w:rsidRPr="00F74352">
              <w:rPr>
                <w:rFonts w:ascii="Courier New" w:eastAsia="Times New Roman" w:hAnsi="Courier New" w:cs="Courier New"/>
                <w:sz w:val="20"/>
              </w:rPr>
              <w:t>tarin_using_entropy</w:t>
            </w:r>
            <w:proofErr w:type="spellEnd"/>
            <w:r w:rsidRPr="00F74352">
              <w:rPr>
                <w:rFonts w:ascii="Courier New" w:eastAsia="Times New Roman" w:hAnsi="Courier New" w:cs="Courier New"/>
                <w:sz w:val="20"/>
              </w:rPr>
              <w:t>(</w:t>
            </w:r>
            <w:proofErr w:type="spellStart"/>
            <w:r w:rsidRPr="00F74352">
              <w:rPr>
                <w:rFonts w:ascii="Courier New" w:eastAsia="Times New Roman" w:hAnsi="Courier New" w:cs="Courier New"/>
                <w:sz w:val="20"/>
              </w:rPr>
              <w:t>X_train</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X_test</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y_train</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 Operational Phase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print("Results Using </w:t>
            </w:r>
            <w:proofErr w:type="spellStart"/>
            <w:r w:rsidRPr="00F74352">
              <w:rPr>
                <w:rFonts w:ascii="Courier New" w:eastAsia="Times New Roman" w:hAnsi="Courier New" w:cs="Courier New"/>
                <w:sz w:val="20"/>
              </w:rPr>
              <w:t>Gini</w:t>
            </w:r>
            <w:proofErr w:type="spellEnd"/>
            <w:r w:rsidRPr="00F74352">
              <w:rPr>
                <w:rFonts w:ascii="Courier New" w:eastAsia="Times New Roman" w:hAnsi="Courier New" w:cs="Courier New"/>
                <w:sz w:val="20"/>
              </w:rPr>
              <w:t xml:space="preserve"> Index:")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 Prediction using </w:t>
            </w:r>
            <w:proofErr w:type="spellStart"/>
            <w:r w:rsidRPr="00F74352">
              <w:rPr>
                <w:rFonts w:ascii="Courier New" w:eastAsia="Times New Roman" w:hAnsi="Courier New" w:cs="Courier New"/>
                <w:sz w:val="20"/>
              </w:rPr>
              <w:t>gini</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proofErr w:type="spellStart"/>
            <w:r w:rsidRPr="00F74352">
              <w:rPr>
                <w:rFonts w:ascii="Courier New" w:eastAsia="Times New Roman" w:hAnsi="Courier New" w:cs="Courier New"/>
                <w:sz w:val="20"/>
              </w:rPr>
              <w:t>y_pred_gini</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prediction(</w:t>
            </w:r>
            <w:proofErr w:type="spellStart"/>
            <w:r w:rsidRPr="00F74352">
              <w:rPr>
                <w:rFonts w:ascii="Courier New" w:eastAsia="Times New Roman" w:hAnsi="Courier New" w:cs="Courier New"/>
                <w:sz w:val="20"/>
              </w:rPr>
              <w:t>X_test</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clf_gini</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proofErr w:type="spellStart"/>
            <w:r w:rsidRPr="00F74352">
              <w:rPr>
                <w:rFonts w:ascii="Courier New" w:eastAsia="Times New Roman" w:hAnsi="Courier New" w:cs="Courier New"/>
                <w:sz w:val="20"/>
              </w:rPr>
              <w:t>cal_accuracy</w:t>
            </w:r>
            <w:proofErr w:type="spellEnd"/>
            <w:r w:rsidRPr="00F74352">
              <w:rPr>
                <w:rFonts w:ascii="Courier New" w:eastAsia="Times New Roman" w:hAnsi="Courier New" w:cs="Courier New"/>
                <w:sz w:val="20"/>
              </w:rPr>
              <w:t>(</w:t>
            </w:r>
            <w:proofErr w:type="spellStart"/>
            <w:r w:rsidRPr="00F74352">
              <w:rPr>
                <w:rFonts w:ascii="Courier New" w:eastAsia="Times New Roman" w:hAnsi="Courier New" w:cs="Courier New"/>
                <w:sz w:val="20"/>
              </w:rPr>
              <w:t>y_test</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y_pred_gini</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print("Results Using Entropy:")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 Prediction using entropy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proofErr w:type="spellStart"/>
            <w:r w:rsidRPr="00F74352">
              <w:rPr>
                <w:rFonts w:ascii="Courier New" w:eastAsia="Times New Roman" w:hAnsi="Courier New" w:cs="Courier New"/>
                <w:sz w:val="20"/>
              </w:rPr>
              <w:t>y_pred_entropy</w:t>
            </w:r>
            <w:proofErr w:type="spellEnd"/>
            <w:r w:rsidRPr="00F74352">
              <w:rPr>
                <w:rFonts w:ascii="Courier New" w:eastAsia="Times New Roman" w:hAnsi="Courier New" w:cs="Courier New"/>
                <w:sz w:val="20"/>
              </w:rPr>
              <w:t xml:space="preserve"> =</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prediction(</w:t>
            </w:r>
            <w:proofErr w:type="spellStart"/>
            <w:r w:rsidRPr="00F74352">
              <w:rPr>
                <w:rFonts w:ascii="Courier New" w:eastAsia="Times New Roman" w:hAnsi="Courier New" w:cs="Courier New"/>
                <w:sz w:val="20"/>
              </w:rPr>
              <w:t>X_test</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clf_entropy</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proofErr w:type="spellStart"/>
            <w:r w:rsidRPr="00F74352">
              <w:rPr>
                <w:rFonts w:ascii="Courier New" w:eastAsia="Times New Roman" w:hAnsi="Courier New" w:cs="Courier New"/>
                <w:sz w:val="20"/>
              </w:rPr>
              <w:t>cal_accuracy</w:t>
            </w:r>
            <w:proofErr w:type="spellEnd"/>
            <w:r w:rsidRPr="00F74352">
              <w:rPr>
                <w:rFonts w:ascii="Courier New" w:eastAsia="Times New Roman" w:hAnsi="Courier New" w:cs="Courier New"/>
                <w:sz w:val="20"/>
              </w:rPr>
              <w:t>(</w:t>
            </w:r>
            <w:proofErr w:type="spellStart"/>
            <w:r w:rsidRPr="00F74352">
              <w:rPr>
                <w:rFonts w:ascii="Courier New" w:eastAsia="Times New Roman" w:hAnsi="Courier New" w:cs="Courier New"/>
                <w:sz w:val="20"/>
              </w:rPr>
              <w:t>y_test</w:t>
            </w:r>
            <w:proofErr w:type="spellEnd"/>
            <w:r w:rsidRPr="00F74352">
              <w:rPr>
                <w:rFonts w:ascii="Courier New" w:eastAsia="Times New Roman" w:hAnsi="Courier New" w:cs="Courier New"/>
                <w:sz w:val="20"/>
              </w:rPr>
              <w:t xml:space="preserve">, </w:t>
            </w:r>
            <w:proofErr w:type="spellStart"/>
            <w:r w:rsidRPr="00F74352">
              <w:rPr>
                <w:rFonts w:ascii="Courier New" w:eastAsia="Times New Roman" w:hAnsi="Courier New" w:cs="Courier New"/>
                <w:sz w:val="20"/>
              </w:rPr>
              <w:t>y_pred_entropy</w:t>
            </w:r>
            <w:proofErr w:type="spellEnd"/>
            <w:r w:rsidRPr="00F74352">
              <w:rPr>
                <w:rFonts w:ascii="Courier New" w:eastAsia="Times New Roman" w:hAnsi="Courier New" w:cs="Courier New"/>
                <w:sz w:val="20"/>
              </w:rPr>
              <w:t xml:space="preserve">)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w:t>
            </w:r>
            <w:r w:rsidRPr="00F74352">
              <w:rPr>
                <w:rFonts w:ascii="Times New Roman" w:eastAsia="Times New Roman" w:hAnsi="Times New Roman" w:cs="Times New Roman"/>
                <w:sz w:val="24"/>
                <w:szCs w:val="24"/>
              </w:rPr>
              <w:t>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Calling main function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if</w:t>
            </w:r>
            <w:r w:rsidRPr="00F74352">
              <w:rPr>
                <w:rFonts w:ascii="Times New Roman" w:eastAsia="Times New Roman" w:hAnsi="Times New Roman" w:cs="Times New Roman"/>
                <w:sz w:val="24"/>
                <w:szCs w:val="24"/>
              </w:rPr>
              <w:t xml:space="preserve"> </w:t>
            </w:r>
            <w:r w:rsidRPr="00F74352">
              <w:rPr>
                <w:rFonts w:ascii="Courier New" w:eastAsia="Times New Roman" w:hAnsi="Courier New" w:cs="Courier New"/>
                <w:sz w:val="20"/>
              </w:rPr>
              <w:t xml:space="preserve">__name__=="__main__": </w:t>
            </w:r>
          </w:p>
          <w:p w:rsidR="00F74352" w:rsidRPr="00F74352" w:rsidRDefault="00F74352" w:rsidP="00F74352">
            <w:pPr>
              <w:spacing w:after="0" w:line="240" w:lineRule="auto"/>
              <w:rPr>
                <w:rFonts w:ascii="Times New Roman" w:eastAsia="Times New Roman" w:hAnsi="Times New Roman" w:cs="Times New Roman"/>
                <w:sz w:val="24"/>
                <w:szCs w:val="24"/>
              </w:rPr>
            </w:pPr>
            <w:r w:rsidRPr="00F74352">
              <w:rPr>
                <w:rFonts w:ascii="Courier New" w:eastAsia="Times New Roman" w:hAnsi="Courier New" w:cs="Courier New"/>
                <w:sz w:val="20"/>
              </w:rPr>
              <w:t xml:space="preserve">    main() </w:t>
            </w:r>
          </w:p>
        </w:tc>
      </w:tr>
    </w:tbl>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ins w:id="12" w:author="Unknown"/>
          <w:rFonts w:ascii="Consolas" w:eastAsia="Times New Roman" w:hAnsi="Consolas" w:cs="Courier New"/>
          <w:sz w:val="18"/>
          <w:szCs w:val="18"/>
        </w:rPr>
      </w:pPr>
      <w:ins w:id="13" w:author="Unknown">
        <w:r w:rsidRPr="00F74352">
          <w:rPr>
            <w:rFonts w:ascii="Consolas" w:eastAsia="Times New Roman" w:hAnsi="Consolas" w:cs="Courier New"/>
            <w:b/>
            <w:bCs/>
            <w:sz w:val="18"/>
            <w:szCs w:val="18"/>
            <w:bdr w:val="none" w:sz="0" w:space="0" w:color="auto" w:frame="1"/>
          </w:rPr>
          <w:lastRenderedPageBreak/>
          <w:t xml:space="preserve">Data </w:t>
        </w:r>
        <w:proofErr w:type="spellStart"/>
        <w:r w:rsidRPr="00F74352">
          <w:rPr>
            <w:rFonts w:ascii="Consolas" w:eastAsia="Times New Roman" w:hAnsi="Consolas" w:cs="Courier New"/>
            <w:b/>
            <w:bCs/>
            <w:sz w:val="18"/>
            <w:szCs w:val="18"/>
            <w:bdr w:val="none" w:sz="0" w:space="0" w:color="auto" w:frame="1"/>
          </w:rPr>
          <w:t>Infomation</w:t>
        </w:r>
        <w:proofErr w:type="spellEnd"/>
        <w:r w:rsidRPr="00F74352">
          <w:rPr>
            <w:rFonts w:ascii="Consolas" w:eastAsia="Times New Roman" w:hAnsi="Consolas" w:cs="Courier New"/>
            <w:b/>
            <w:bCs/>
            <w:sz w:val="18"/>
            <w:szCs w:val="18"/>
            <w:bdr w:val="none" w:sz="0" w:space="0" w:color="auto" w:frame="1"/>
          </w:rPr>
          <w:t>:</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4" w:author="Unknown"/>
          <w:rFonts w:ascii="Consolas" w:eastAsia="Times New Roman" w:hAnsi="Consolas" w:cs="Courier New"/>
          <w:sz w:val="17"/>
          <w:szCs w:val="17"/>
        </w:rPr>
      </w:pP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5" w:author="Unknown"/>
          <w:rFonts w:ascii="Consolas" w:eastAsia="Times New Roman" w:hAnsi="Consolas" w:cs="Courier New"/>
          <w:sz w:val="17"/>
          <w:szCs w:val="17"/>
        </w:rPr>
      </w:pPr>
      <w:ins w:id="16" w:author="Unknown">
        <w:r w:rsidRPr="00F74352">
          <w:rPr>
            <w:rFonts w:ascii="Consolas" w:eastAsia="Times New Roman" w:hAnsi="Consolas" w:cs="Courier New"/>
            <w:sz w:val="17"/>
            <w:szCs w:val="17"/>
          </w:rPr>
          <w:t xml:space="preserve">Dataset </w:t>
        </w:r>
        <w:proofErr w:type="spellStart"/>
        <w:r w:rsidRPr="00F74352">
          <w:rPr>
            <w:rFonts w:ascii="Consolas" w:eastAsia="Times New Roman" w:hAnsi="Consolas" w:cs="Courier New"/>
            <w:sz w:val="17"/>
            <w:szCs w:val="17"/>
          </w:rPr>
          <w:t>Lenght</w:t>
        </w:r>
        <w:proofErr w:type="spellEnd"/>
        <w:r w:rsidRPr="00F74352">
          <w:rPr>
            <w:rFonts w:ascii="Consolas" w:eastAsia="Times New Roman" w:hAnsi="Consolas" w:cs="Courier New"/>
            <w:sz w:val="17"/>
            <w:szCs w:val="17"/>
          </w:rPr>
          <w:t>:  625</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7" w:author="Unknown"/>
          <w:rFonts w:ascii="Consolas" w:eastAsia="Times New Roman" w:hAnsi="Consolas" w:cs="Courier New"/>
          <w:sz w:val="17"/>
          <w:szCs w:val="17"/>
        </w:rPr>
      </w:pPr>
      <w:ins w:id="18" w:author="Unknown">
        <w:r w:rsidRPr="00F74352">
          <w:rPr>
            <w:rFonts w:ascii="Consolas" w:eastAsia="Times New Roman" w:hAnsi="Consolas" w:cs="Courier New"/>
            <w:sz w:val="17"/>
            <w:szCs w:val="17"/>
          </w:rPr>
          <w:t>Dataset Shape:  (625, 5)</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9" w:author="Unknown"/>
          <w:rFonts w:ascii="Consolas" w:eastAsia="Times New Roman" w:hAnsi="Consolas" w:cs="Courier New"/>
          <w:sz w:val="17"/>
          <w:szCs w:val="17"/>
        </w:rPr>
      </w:pPr>
      <w:ins w:id="20" w:author="Unknown">
        <w:r w:rsidRPr="00F74352">
          <w:rPr>
            <w:rFonts w:ascii="Consolas" w:eastAsia="Times New Roman" w:hAnsi="Consolas" w:cs="Courier New"/>
            <w:sz w:val="17"/>
            <w:szCs w:val="17"/>
          </w:rPr>
          <w:t xml:space="preserve">Dataset:     </w:t>
        </w:r>
        <w:proofErr w:type="gramStart"/>
        <w:r w:rsidRPr="00F74352">
          <w:rPr>
            <w:rFonts w:ascii="Consolas" w:eastAsia="Times New Roman" w:hAnsi="Consolas" w:cs="Courier New"/>
            <w:sz w:val="17"/>
            <w:szCs w:val="17"/>
          </w:rPr>
          <w:t>0  1</w:t>
        </w:r>
        <w:proofErr w:type="gramEnd"/>
        <w:r w:rsidRPr="00F74352">
          <w:rPr>
            <w:rFonts w:ascii="Consolas" w:eastAsia="Times New Roman" w:hAnsi="Consolas" w:cs="Courier New"/>
            <w:sz w:val="17"/>
            <w:szCs w:val="17"/>
          </w:rPr>
          <w:t xml:space="preserve">  2  3  4</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1" w:author="Unknown"/>
          <w:rFonts w:ascii="Consolas" w:eastAsia="Times New Roman" w:hAnsi="Consolas" w:cs="Courier New"/>
          <w:sz w:val="17"/>
          <w:szCs w:val="17"/>
        </w:rPr>
      </w:pPr>
      <w:proofErr w:type="gramStart"/>
      <w:ins w:id="22" w:author="Unknown">
        <w:r w:rsidRPr="00F74352">
          <w:rPr>
            <w:rFonts w:ascii="Consolas" w:eastAsia="Times New Roman" w:hAnsi="Consolas" w:cs="Courier New"/>
            <w:sz w:val="17"/>
            <w:szCs w:val="17"/>
          </w:rPr>
          <w:t>0  B</w:t>
        </w:r>
        <w:proofErr w:type="gramEnd"/>
        <w:r w:rsidRPr="00F74352">
          <w:rPr>
            <w:rFonts w:ascii="Consolas" w:eastAsia="Times New Roman" w:hAnsi="Consolas" w:cs="Courier New"/>
            <w:sz w:val="17"/>
            <w:szCs w:val="17"/>
          </w:rPr>
          <w:t xml:space="preserve">  1  </w:t>
        </w:r>
        <w:proofErr w:type="spellStart"/>
        <w:r w:rsidRPr="00F74352">
          <w:rPr>
            <w:rFonts w:ascii="Consolas" w:eastAsia="Times New Roman" w:hAnsi="Consolas" w:cs="Courier New"/>
            <w:sz w:val="17"/>
            <w:szCs w:val="17"/>
          </w:rPr>
          <w:t>1</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1</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1</w:t>
        </w:r>
        <w:proofErr w:type="spellEnd"/>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3" w:author="Unknown"/>
          <w:rFonts w:ascii="Consolas" w:eastAsia="Times New Roman" w:hAnsi="Consolas" w:cs="Courier New"/>
          <w:sz w:val="17"/>
          <w:szCs w:val="17"/>
        </w:rPr>
      </w:pPr>
      <w:proofErr w:type="gramStart"/>
      <w:ins w:id="24" w:author="Unknown">
        <w:r w:rsidRPr="00F74352">
          <w:rPr>
            <w:rFonts w:ascii="Consolas" w:eastAsia="Times New Roman" w:hAnsi="Consolas" w:cs="Courier New"/>
            <w:sz w:val="17"/>
            <w:szCs w:val="17"/>
          </w:rPr>
          <w:t>1  R</w:t>
        </w:r>
        <w:proofErr w:type="gramEnd"/>
        <w:r w:rsidRPr="00F74352">
          <w:rPr>
            <w:rFonts w:ascii="Consolas" w:eastAsia="Times New Roman" w:hAnsi="Consolas" w:cs="Courier New"/>
            <w:sz w:val="17"/>
            <w:szCs w:val="17"/>
          </w:rPr>
          <w:t xml:space="preserve">  1  </w:t>
        </w:r>
        <w:proofErr w:type="spellStart"/>
        <w:r w:rsidRPr="00F74352">
          <w:rPr>
            <w:rFonts w:ascii="Consolas" w:eastAsia="Times New Roman" w:hAnsi="Consolas" w:cs="Courier New"/>
            <w:sz w:val="17"/>
            <w:szCs w:val="17"/>
          </w:rPr>
          <w:t>1</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1</w:t>
        </w:r>
        <w:proofErr w:type="spellEnd"/>
        <w:r w:rsidRPr="00F74352">
          <w:rPr>
            <w:rFonts w:ascii="Consolas" w:eastAsia="Times New Roman" w:hAnsi="Consolas" w:cs="Courier New"/>
            <w:sz w:val="17"/>
            <w:szCs w:val="17"/>
          </w:rPr>
          <w:t xml:space="preserve">  2</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5" w:author="Unknown"/>
          <w:rFonts w:ascii="Consolas" w:eastAsia="Times New Roman" w:hAnsi="Consolas" w:cs="Courier New"/>
          <w:sz w:val="17"/>
          <w:szCs w:val="17"/>
        </w:rPr>
      </w:pPr>
      <w:proofErr w:type="gramStart"/>
      <w:ins w:id="26" w:author="Unknown">
        <w:r w:rsidRPr="00F74352">
          <w:rPr>
            <w:rFonts w:ascii="Consolas" w:eastAsia="Times New Roman" w:hAnsi="Consolas" w:cs="Courier New"/>
            <w:sz w:val="17"/>
            <w:szCs w:val="17"/>
          </w:rPr>
          <w:t>2  R</w:t>
        </w:r>
        <w:proofErr w:type="gramEnd"/>
        <w:r w:rsidRPr="00F74352">
          <w:rPr>
            <w:rFonts w:ascii="Consolas" w:eastAsia="Times New Roman" w:hAnsi="Consolas" w:cs="Courier New"/>
            <w:sz w:val="17"/>
            <w:szCs w:val="17"/>
          </w:rPr>
          <w:t xml:space="preserve">  1  </w:t>
        </w:r>
        <w:proofErr w:type="spellStart"/>
        <w:r w:rsidRPr="00F74352">
          <w:rPr>
            <w:rFonts w:ascii="Consolas" w:eastAsia="Times New Roman" w:hAnsi="Consolas" w:cs="Courier New"/>
            <w:sz w:val="17"/>
            <w:szCs w:val="17"/>
          </w:rPr>
          <w:t>1</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1</w:t>
        </w:r>
        <w:proofErr w:type="spellEnd"/>
        <w:r w:rsidRPr="00F74352">
          <w:rPr>
            <w:rFonts w:ascii="Consolas" w:eastAsia="Times New Roman" w:hAnsi="Consolas" w:cs="Courier New"/>
            <w:sz w:val="17"/>
            <w:szCs w:val="17"/>
          </w:rPr>
          <w:t xml:space="preserve">  3</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7" w:author="Unknown"/>
          <w:rFonts w:ascii="Consolas" w:eastAsia="Times New Roman" w:hAnsi="Consolas" w:cs="Courier New"/>
          <w:sz w:val="17"/>
          <w:szCs w:val="17"/>
        </w:rPr>
      </w:pPr>
      <w:proofErr w:type="gramStart"/>
      <w:ins w:id="28" w:author="Unknown">
        <w:r w:rsidRPr="00F74352">
          <w:rPr>
            <w:rFonts w:ascii="Consolas" w:eastAsia="Times New Roman" w:hAnsi="Consolas" w:cs="Courier New"/>
            <w:sz w:val="17"/>
            <w:szCs w:val="17"/>
          </w:rPr>
          <w:t>3  R</w:t>
        </w:r>
        <w:proofErr w:type="gramEnd"/>
        <w:r w:rsidRPr="00F74352">
          <w:rPr>
            <w:rFonts w:ascii="Consolas" w:eastAsia="Times New Roman" w:hAnsi="Consolas" w:cs="Courier New"/>
            <w:sz w:val="17"/>
            <w:szCs w:val="17"/>
          </w:rPr>
          <w:t xml:space="preserve">  1  </w:t>
        </w:r>
        <w:proofErr w:type="spellStart"/>
        <w:r w:rsidRPr="00F74352">
          <w:rPr>
            <w:rFonts w:ascii="Consolas" w:eastAsia="Times New Roman" w:hAnsi="Consolas" w:cs="Courier New"/>
            <w:sz w:val="17"/>
            <w:szCs w:val="17"/>
          </w:rPr>
          <w:t>1</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1</w:t>
        </w:r>
        <w:proofErr w:type="spellEnd"/>
        <w:r w:rsidRPr="00F74352">
          <w:rPr>
            <w:rFonts w:ascii="Consolas" w:eastAsia="Times New Roman" w:hAnsi="Consolas" w:cs="Courier New"/>
            <w:sz w:val="17"/>
            <w:szCs w:val="17"/>
          </w:rPr>
          <w:t xml:space="preserve">  4</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29" w:author="Unknown"/>
          <w:rFonts w:ascii="Consolas" w:eastAsia="Times New Roman" w:hAnsi="Consolas" w:cs="Courier New"/>
          <w:sz w:val="17"/>
          <w:szCs w:val="17"/>
        </w:rPr>
      </w:pPr>
      <w:proofErr w:type="gramStart"/>
      <w:ins w:id="30" w:author="Unknown">
        <w:r w:rsidRPr="00F74352">
          <w:rPr>
            <w:rFonts w:ascii="Consolas" w:eastAsia="Times New Roman" w:hAnsi="Consolas" w:cs="Courier New"/>
            <w:sz w:val="17"/>
            <w:szCs w:val="17"/>
          </w:rPr>
          <w:t>4  R</w:t>
        </w:r>
        <w:proofErr w:type="gramEnd"/>
        <w:r w:rsidRPr="00F74352">
          <w:rPr>
            <w:rFonts w:ascii="Consolas" w:eastAsia="Times New Roman" w:hAnsi="Consolas" w:cs="Courier New"/>
            <w:sz w:val="17"/>
            <w:szCs w:val="17"/>
          </w:rPr>
          <w:t xml:space="preserve">  1  </w:t>
        </w:r>
        <w:proofErr w:type="spellStart"/>
        <w:r w:rsidRPr="00F74352">
          <w:rPr>
            <w:rFonts w:ascii="Consolas" w:eastAsia="Times New Roman" w:hAnsi="Consolas" w:cs="Courier New"/>
            <w:sz w:val="17"/>
            <w:szCs w:val="17"/>
          </w:rPr>
          <w:t>1</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1</w:t>
        </w:r>
        <w:proofErr w:type="spellEnd"/>
        <w:r w:rsidRPr="00F74352">
          <w:rPr>
            <w:rFonts w:ascii="Consolas" w:eastAsia="Times New Roman" w:hAnsi="Consolas" w:cs="Courier New"/>
            <w:sz w:val="17"/>
            <w:szCs w:val="17"/>
          </w:rPr>
          <w:t xml:space="preserve">  5</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ins w:id="31" w:author="Unknown"/>
          <w:rFonts w:ascii="Consolas" w:eastAsia="Times New Roman" w:hAnsi="Consolas" w:cs="Courier New"/>
          <w:sz w:val="18"/>
          <w:szCs w:val="18"/>
        </w:rPr>
      </w:pPr>
      <w:ins w:id="32" w:author="Unknown">
        <w:r w:rsidRPr="00F74352">
          <w:rPr>
            <w:rFonts w:ascii="Consolas" w:eastAsia="Times New Roman" w:hAnsi="Consolas" w:cs="Courier New"/>
            <w:b/>
            <w:bCs/>
            <w:sz w:val="18"/>
            <w:szCs w:val="18"/>
            <w:bdr w:val="none" w:sz="0" w:space="0" w:color="auto" w:frame="1"/>
          </w:rPr>
          <w:t xml:space="preserve">Results Using </w:t>
        </w:r>
        <w:proofErr w:type="spellStart"/>
        <w:r w:rsidRPr="00F74352">
          <w:rPr>
            <w:rFonts w:ascii="Consolas" w:eastAsia="Times New Roman" w:hAnsi="Consolas" w:cs="Courier New"/>
            <w:b/>
            <w:bCs/>
            <w:sz w:val="18"/>
            <w:szCs w:val="18"/>
            <w:bdr w:val="none" w:sz="0" w:space="0" w:color="auto" w:frame="1"/>
          </w:rPr>
          <w:t>Gini</w:t>
        </w:r>
        <w:proofErr w:type="spellEnd"/>
        <w:r w:rsidRPr="00F74352">
          <w:rPr>
            <w:rFonts w:ascii="Consolas" w:eastAsia="Times New Roman" w:hAnsi="Consolas" w:cs="Courier New"/>
            <w:b/>
            <w:bCs/>
            <w:sz w:val="18"/>
            <w:szCs w:val="18"/>
            <w:bdr w:val="none" w:sz="0" w:space="0" w:color="auto" w:frame="1"/>
          </w:rPr>
          <w:t xml:space="preserve"> Index:</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3" w:author="Unknown"/>
          <w:rFonts w:ascii="Consolas" w:eastAsia="Times New Roman" w:hAnsi="Consolas" w:cs="Courier New"/>
          <w:sz w:val="17"/>
          <w:szCs w:val="17"/>
        </w:rPr>
      </w:pP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4" w:author="Unknown"/>
          <w:rFonts w:ascii="Consolas" w:eastAsia="Times New Roman" w:hAnsi="Consolas" w:cs="Courier New"/>
          <w:sz w:val="17"/>
          <w:szCs w:val="17"/>
        </w:rPr>
      </w:pPr>
      <w:ins w:id="35" w:author="Unknown">
        <w:r w:rsidRPr="00F74352">
          <w:rPr>
            <w:rFonts w:ascii="Consolas" w:eastAsia="Times New Roman" w:hAnsi="Consolas" w:cs="Courier New"/>
            <w:sz w:val="17"/>
            <w:szCs w:val="17"/>
          </w:rPr>
          <w:t>Predicted values:</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6" w:author="Unknown"/>
          <w:rFonts w:ascii="Consolas" w:eastAsia="Times New Roman" w:hAnsi="Consolas" w:cs="Courier New"/>
          <w:sz w:val="17"/>
          <w:szCs w:val="17"/>
        </w:rPr>
      </w:pPr>
      <w:ins w:id="37" w:author="Unknown">
        <w:r w:rsidRPr="00F74352">
          <w:rPr>
            <w:rFonts w:ascii="Consolas" w:eastAsia="Times New Roman" w:hAnsi="Consolas" w:cs="Courier New"/>
            <w:sz w:val="17"/>
            <w:szCs w:val="17"/>
          </w:rPr>
          <w:t xml:space="preserve">['R'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'R' 'L'</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38" w:author="Unknown"/>
          <w:rFonts w:ascii="Consolas" w:eastAsia="Times New Roman" w:hAnsi="Consolas" w:cs="Courier New"/>
          <w:sz w:val="17"/>
          <w:szCs w:val="17"/>
        </w:rPr>
      </w:pPr>
      <w:ins w:id="39" w:author="Unknown">
        <w:r w:rsidRPr="00F74352">
          <w:rPr>
            <w:rFonts w:ascii="Consolas" w:eastAsia="Times New Roman" w:hAnsi="Consolas" w:cs="Courier New"/>
            <w:sz w:val="17"/>
            <w:szCs w:val="17"/>
          </w:rPr>
          <w:t xml:space="preserve"> 'L' 'R' 'L'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0" w:author="Unknown"/>
          <w:rFonts w:ascii="Consolas" w:eastAsia="Times New Roman" w:hAnsi="Consolas" w:cs="Courier New"/>
          <w:sz w:val="17"/>
          <w:szCs w:val="17"/>
        </w:rPr>
      </w:pPr>
      <w:ins w:id="41" w:author="Unknown">
        <w:r w:rsidRPr="00F74352">
          <w:rPr>
            <w:rFonts w:ascii="Consolas" w:eastAsia="Times New Roman" w:hAnsi="Consolas" w:cs="Courier New"/>
            <w:sz w:val="17"/>
            <w:szCs w:val="17"/>
          </w:rPr>
          <w:t xml:space="preserve"> 'L'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'R'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2" w:author="Unknown"/>
          <w:rFonts w:ascii="Consolas" w:eastAsia="Times New Roman" w:hAnsi="Consolas" w:cs="Courier New"/>
          <w:sz w:val="17"/>
          <w:szCs w:val="17"/>
        </w:rPr>
      </w:pPr>
      <w:ins w:id="43" w:author="Unknown">
        <w:r w:rsidRPr="00F74352">
          <w:rPr>
            <w:rFonts w:ascii="Consolas" w:eastAsia="Times New Roman" w:hAnsi="Consolas" w:cs="Courier New"/>
            <w:sz w:val="17"/>
            <w:szCs w:val="17"/>
          </w:rPr>
          <w:t xml:space="preserve"> 'R'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4" w:author="Unknown"/>
          <w:rFonts w:ascii="Consolas" w:eastAsia="Times New Roman" w:hAnsi="Consolas" w:cs="Courier New"/>
          <w:sz w:val="17"/>
          <w:szCs w:val="17"/>
        </w:rPr>
      </w:pPr>
      <w:ins w:id="45" w:author="Unknown">
        <w:r w:rsidRPr="00F74352">
          <w:rPr>
            <w:rFonts w:ascii="Consolas" w:eastAsia="Times New Roman" w:hAnsi="Consolas" w:cs="Courier New"/>
            <w:sz w:val="17"/>
            <w:szCs w:val="17"/>
          </w:rPr>
          <w:t xml:space="preserve"> 'R' 'L' 'R'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'L'</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6" w:author="Unknown"/>
          <w:rFonts w:ascii="Consolas" w:eastAsia="Times New Roman" w:hAnsi="Consolas" w:cs="Courier New"/>
          <w:sz w:val="17"/>
          <w:szCs w:val="17"/>
        </w:rPr>
      </w:pPr>
      <w:ins w:id="47" w:author="Unknown">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 w:author="Unknown"/>
          <w:rFonts w:ascii="Consolas" w:eastAsia="Times New Roman" w:hAnsi="Consolas" w:cs="Courier New"/>
          <w:sz w:val="17"/>
          <w:szCs w:val="17"/>
        </w:rPr>
      </w:pPr>
      <w:ins w:id="49" w:author="Unknown">
        <w:r w:rsidRPr="00F74352">
          <w:rPr>
            <w:rFonts w:ascii="Consolas" w:eastAsia="Times New Roman" w:hAnsi="Consolas" w:cs="Courier New"/>
            <w:sz w:val="17"/>
            <w:szCs w:val="17"/>
          </w:rPr>
          <w:t xml:space="preserve"> 'R' 'L' 'R'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0" w:author="Unknown"/>
          <w:rFonts w:ascii="Consolas" w:eastAsia="Times New Roman" w:hAnsi="Consolas" w:cs="Courier New"/>
          <w:sz w:val="17"/>
          <w:szCs w:val="17"/>
        </w:rPr>
      </w:pPr>
      <w:ins w:id="51" w:author="Unknown">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'R' 'L' 'R'</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2" w:author="Unknown"/>
          <w:rFonts w:ascii="Consolas" w:eastAsia="Times New Roman" w:hAnsi="Consolas" w:cs="Courier New"/>
          <w:sz w:val="17"/>
          <w:szCs w:val="17"/>
        </w:rPr>
      </w:pPr>
      <w:ins w:id="53" w:author="Unknown">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'R'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 w:author="Unknown"/>
          <w:rFonts w:ascii="Consolas" w:eastAsia="Times New Roman" w:hAnsi="Consolas" w:cs="Courier New"/>
          <w:sz w:val="17"/>
          <w:szCs w:val="17"/>
        </w:rPr>
      </w:pPr>
      <w:ins w:id="55" w:author="Unknown">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 w:author="Unknown"/>
          <w:rFonts w:ascii="Consolas" w:eastAsia="Times New Roman" w:hAnsi="Consolas" w:cs="Courier New"/>
          <w:sz w:val="17"/>
          <w:szCs w:val="17"/>
        </w:rPr>
      </w:pPr>
      <w:ins w:id="57" w:author="Unknown">
        <w:r w:rsidRPr="00F74352">
          <w:rPr>
            <w:rFonts w:ascii="Consolas" w:eastAsia="Times New Roman" w:hAnsi="Consolas" w:cs="Courier New"/>
            <w:sz w:val="17"/>
            <w:szCs w:val="17"/>
          </w:rPr>
          <w:t xml:space="preserve">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8" w:author="Unknown"/>
          <w:rFonts w:ascii="Consolas" w:eastAsia="Times New Roman" w:hAnsi="Consolas" w:cs="Courier New"/>
          <w:sz w:val="17"/>
          <w:szCs w:val="17"/>
        </w:rPr>
      </w:pP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9" w:author="Unknown"/>
          <w:rFonts w:ascii="Consolas" w:eastAsia="Times New Roman" w:hAnsi="Consolas" w:cs="Courier New"/>
          <w:sz w:val="17"/>
          <w:szCs w:val="17"/>
        </w:rPr>
      </w:pPr>
      <w:ins w:id="60" w:author="Unknown">
        <w:r w:rsidRPr="00F74352">
          <w:rPr>
            <w:rFonts w:ascii="Consolas" w:eastAsia="Times New Roman" w:hAnsi="Consolas" w:cs="Courier New"/>
            <w:sz w:val="17"/>
            <w:szCs w:val="17"/>
          </w:rPr>
          <w:t>Confusion Matrix:  [</w:t>
        </w:r>
        <w:proofErr w:type="gramStart"/>
        <w:r w:rsidRPr="00F74352">
          <w:rPr>
            <w:rFonts w:ascii="Consolas" w:eastAsia="Times New Roman" w:hAnsi="Consolas" w:cs="Courier New"/>
            <w:sz w:val="17"/>
            <w:szCs w:val="17"/>
          </w:rPr>
          <w:t>[ 0</w:t>
        </w:r>
        <w:proofErr w:type="gramEnd"/>
        <w:r w:rsidRPr="00F74352">
          <w:rPr>
            <w:rFonts w:ascii="Consolas" w:eastAsia="Times New Roman" w:hAnsi="Consolas" w:cs="Courier New"/>
            <w:sz w:val="17"/>
            <w:szCs w:val="17"/>
          </w:rPr>
          <w:t xml:space="preserve">  6  7]</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1" w:author="Unknown"/>
          <w:rFonts w:ascii="Consolas" w:eastAsia="Times New Roman" w:hAnsi="Consolas" w:cs="Courier New"/>
          <w:sz w:val="17"/>
          <w:szCs w:val="17"/>
        </w:rPr>
      </w:pPr>
      <w:ins w:id="62" w:author="Unknown">
        <w:r w:rsidRPr="00F74352">
          <w:rPr>
            <w:rFonts w:ascii="Consolas" w:eastAsia="Times New Roman" w:hAnsi="Consolas" w:cs="Courier New"/>
            <w:sz w:val="17"/>
            <w:szCs w:val="17"/>
          </w:rPr>
          <w:t xml:space="preserve">                    </w:t>
        </w:r>
        <w:proofErr w:type="gramStart"/>
        <w:r w:rsidRPr="00F74352">
          <w:rPr>
            <w:rFonts w:ascii="Consolas" w:eastAsia="Times New Roman" w:hAnsi="Consolas" w:cs="Courier New"/>
            <w:sz w:val="17"/>
            <w:szCs w:val="17"/>
          </w:rPr>
          <w:t>[ 0</w:t>
        </w:r>
        <w:proofErr w:type="gramEnd"/>
        <w:r w:rsidRPr="00F74352">
          <w:rPr>
            <w:rFonts w:ascii="Consolas" w:eastAsia="Times New Roman" w:hAnsi="Consolas" w:cs="Courier New"/>
            <w:sz w:val="17"/>
            <w:szCs w:val="17"/>
          </w:rPr>
          <w:t xml:space="preserve"> 67 18]</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3" w:author="Unknown"/>
          <w:rFonts w:ascii="Consolas" w:eastAsia="Times New Roman" w:hAnsi="Consolas" w:cs="Courier New"/>
          <w:sz w:val="17"/>
          <w:szCs w:val="17"/>
        </w:rPr>
      </w:pPr>
      <w:ins w:id="64" w:author="Unknown">
        <w:r w:rsidRPr="00F74352">
          <w:rPr>
            <w:rFonts w:ascii="Consolas" w:eastAsia="Times New Roman" w:hAnsi="Consolas" w:cs="Courier New"/>
            <w:sz w:val="17"/>
            <w:szCs w:val="17"/>
          </w:rPr>
          <w:t xml:space="preserve">                    </w:t>
        </w:r>
        <w:proofErr w:type="gramStart"/>
        <w:r w:rsidRPr="00F74352">
          <w:rPr>
            <w:rFonts w:ascii="Consolas" w:eastAsia="Times New Roman" w:hAnsi="Consolas" w:cs="Courier New"/>
            <w:sz w:val="17"/>
            <w:szCs w:val="17"/>
          </w:rPr>
          <w:t>[ 0</w:t>
        </w:r>
        <w:proofErr w:type="gramEnd"/>
        <w:r w:rsidRPr="00F74352">
          <w:rPr>
            <w:rFonts w:ascii="Consolas" w:eastAsia="Times New Roman" w:hAnsi="Consolas" w:cs="Courier New"/>
            <w:sz w:val="17"/>
            <w:szCs w:val="17"/>
          </w:rPr>
          <w:t xml:space="preserve"> 19 71]]</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5" w:author="Unknown"/>
          <w:rFonts w:ascii="Consolas" w:eastAsia="Times New Roman" w:hAnsi="Consolas" w:cs="Courier New"/>
          <w:sz w:val="17"/>
          <w:szCs w:val="17"/>
        </w:rPr>
      </w:pPr>
      <w:proofErr w:type="gramStart"/>
      <w:ins w:id="66" w:author="Unknown">
        <w:r w:rsidRPr="00F74352">
          <w:rPr>
            <w:rFonts w:ascii="Consolas" w:eastAsia="Times New Roman" w:hAnsi="Consolas" w:cs="Courier New"/>
            <w:sz w:val="17"/>
            <w:szCs w:val="17"/>
          </w:rPr>
          <w:t>Accuracy :</w:t>
        </w:r>
        <w:proofErr w:type="gramEnd"/>
        <w:r w:rsidRPr="00F74352">
          <w:rPr>
            <w:rFonts w:ascii="Consolas" w:eastAsia="Times New Roman" w:hAnsi="Consolas" w:cs="Courier New"/>
            <w:sz w:val="17"/>
            <w:szCs w:val="17"/>
          </w:rPr>
          <w:t xml:space="preserve">  73.4042553191</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7" w:author="Unknown"/>
          <w:rFonts w:ascii="Consolas" w:eastAsia="Times New Roman" w:hAnsi="Consolas" w:cs="Courier New"/>
          <w:sz w:val="17"/>
          <w:szCs w:val="17"/>
        </w:rPr>
      </w:pPr>
      <w:proofErr w:type="gramStart"/>
      <w:ins w:id="68" w:author="Unknown">
        <w:r w:rsidRPr="00F74352">
          <w:rPr>
            <w:rFonts w:ascii="Consolas" w:eastAsia="Times New Roman" w:hAnsi="Consolas" w:cs="Courier New"/>
            <w:sz w:val="17"/>
            <w:szCs w:val="17"/>
          </w:rPr>
          <w:t>Report :</w:t>
        </w:r>
        <w:proofErr w:type="gramEnd"/>
        <w:r w:rsidRPr="00F74352">
          <w:rPr>
            <w:rFonts w:ascii="Consolas" w:eastAsia="Times New Roman" w:hAnsi="Consolas" w:cs="Courier New"/>
            <w:sz w:val="17"/>
            <w:szCs w:val="17"/>
          </w:rPr>
          <w:t xml:space="preserve">  </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9" w:author="Unknown"/>
          <w:rFonts w:ascii="Consolas" w:eastAsia="Times New Roman" w:hAnsi="Consolas" w:cs="Courier New"/>
          <w:sz w:val="17"/>
          <w:szCs w:val="17"/>
        </w:rPr>
      </w:pPr>
      <w:ins w:id="70" w:author="Unknown">
        <w:r w:rsidRPr="00F74352">
          <w:rPr>
            <w:rFonts w:ascii="Consolas" w:eastAsia="Times New Roman" w:hAnsi="Consolas" w:cs="Courier New"/>
            <w:sz w:val="17"/>
            <w:szCs w:val="17"/>
          </w:rPr>
          <w:t xml:space="preserve">       </w:t>
        </w:r>
        <w:proofErr w:type="gramStart"/>
        <w:r w:rsidRPr="00F74352">
          <w:rPr>
            <w:rFonts w:ascii="Consolas" w:eastAsia="Times New Roman" w:hAnsi="Consolas" w:cs="Courier New"/>
            <w:sz w:val="17"/>
            <w:szCs w:val="17"/>
          </w:rPr>
          <w:t>precision</w:t>
        </w:r>
        <w:proofErr w:type="gramEnd"/>
        <w:r w:rsidRPr="00F74352">
          <w:rPr>
            <w:rFonts w:ascii="Consolas" w:eastAsia="Times New Roman" w:hAnsi="Consolas" w:cs="Courier New"/>
            <w:sz w:val="17"/>
            <w:szCs w:val="17"/>
          </w:rPr>
          <w:t xml:space="preserve">    recall  f1-score   support</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1" w:author="Unknown"/>
          <w:rFonts w:ascii="Consolas" w:eastAsia="Times New Roman" w:hAnsi="Consolas" w:cs="Courier New"/>
          <w:sz w:val="17"/>
          <w:szCs w:val="17"/>
        </w:rPr>
      </w:pPr>
      <w:ins w:id="72" w:author="Unknown">
        <w:r w:rsidRPr="00F74352">
          <w:rPr>
            <w:rFonts w:ascii="Consolas" w:eastAsia="Times New Roman" w:hAnsi="Consolas" w:cs="Courier New"/>
            <w:sz w:val="17"/>
            <w:szCs w:val="17"/>
          </w:rPr>
          <w:t xml:space="preserve">  B       0.00      </w:t>
        </w:r>
        <w:proofErr w:type="spellStart"/>
        <w:r w:rsidRPr="00F74352">
          <w:rPr>
            <w:rFonts w:ascii="Consolas" w:eastAsia="Times New Roman" w:hAnsi="Consolas" w:cs="Courier New"/>
            <w:sz w:val="17"/>
            <w:szCs w:val="17"/>
          </w:rPr>
          <w:t>0.00</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0.00</w:t>
        </w:r>
        <w:proofErr w:type="spellEnd"/>
        <w:r w:rsidRPr="00F74352">
          <w:rPr>
            <w:rFonts w:ascii="Consolas" w:eastAsia="Times New Roman" w:hAnsi="Consolas" w:cs="Courier New"/>
            <w:sz w:val="17"/>
            <w:szCs w:val="17"/>
          </w:rPr>
          <w:t xml:space="preserve">        13</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 w:author="Unknown"/>
          <w:rFonts w:ascii="Consolas" w:eastAsia="Times New Roman" w:hAnsi="Consolas" w:cs="Courier New"/>
          <w:sz w:val="17"/>
          <w:szCs w:val="17"/>
        </w:rPr>
      </w:pPr>
      <w:ins w:id="74" w:author="Unknown">
        <w:r w:rsidRPr="00F74352">
          <w:rPr>
            <w:rFonts w:ascii="Consolas" w:eastAsia="Times New Roman" w:hAnsi="Consolas" w:cs="Courier New"/>
            <w:sz w:val="17"/>
            <w:szCs w:val="17"/>
          </w:rPr>
          <w:t xml:space="preserve">  L       0.73      0.79      0.76        85</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5" w:author="Unknown"/>
          <w:rFonts w:ascii="Consolas" w:eastAsia="Times New Roman" w:hAnsi="Consolas" w:cs="Courier New"/>
          <w:sz w:val="17"/>
          <w:szCs w:val="17"/>
        </w:rPr>
      </w:pPr>
      <w:ins w:id="76" w:author="Unknown">
        <w:r w:rsidRPr="00F74352">
          <w:rPr>
            <w:rFonts w:ascii="Consolas" w:eastAsia="Times New Roman" w:hAnsi="Consolas" w:cs="Courier New"/>
            <w:sz w:val="17"/>
            <w:szCs w:val="17"/>
          </w:rPr>
          <w:t xml:space="preserve">  R       0.74      0.79      0.76        90</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7" w:author="Unknown"/>
          <w:rFonts w:ascii="Consolas" w:eastAsia="Times New Roman" w:hAnsi="Consolas" w:cs="Courier New"/>
          <w:sz w:val="17"/>
          <w:szCs w:val="17"/>
        </w:rPr>
      </w:pPr>
      <w:proofErr w:type="spellStart"/>
      <w:proofErr w:type="gramStart"/>
      <w:ins w:id="78" w:author="Unknown">
        <w:r w:rsidRPr="00F74352">
          <w:rPr>
            <w:rFonts w:ascii="Consolas" w:eastAsia="Times New Roman" w:hAnsi="Consolas" w:cs="Courier New"/>
            <w:sz w:val="17"/>
            <w:szCs w:val="17"/>
          </w:rPr>
          <w:lastRenderedPageBreak/>
          <w:t>avg</w:t>
        </w:r>
        <w:proofErr w:type="spellEnd"/>
        <w:r w:rsidRPr="00F74352">
          <w:rPr>
            <w:rFonts w:ascii="Consolas" w:eastAsia="Times New Roman" w:hAnsi="Consolas" w:cs="Courier New"/>
            <w:sz w:val="17"/>
            <w:szCs w:val="17"/>
          </w:rPr>
          <w:t>/total</w:t>
        </w:r>
        <w:proofErr w:type="gramEnd"/>
        <w:r w:rsidRPr="00F74352">
          <w:rPr>
            <w:rFonts w:ascii="Consolas" w:eastAsia="Times New Roman" w:hAnsi="Consolas" w:cs="Courier New"/>
            <w:sz w:val="17"/>
            <w:szCs w:val="17"/>
          </w:rPr>
          <w:t xml:space="preserve"> 0.68      0.73      0.71       188</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9" w:author="Unknown"/>
          <w:rFonts w:ascii="Consolas" w:eastAsia="Times New Roman" w:hAnsi="Consolas" w:cs="Courier New"/>
          <w:sz w:val="17"/>
          <w:szCs w:val="17"/>
        </w:rPr>
      </w:pP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ins w:id="80" w:author="Unknown"/>
          <w:rFonts w:ascii="Consolas" w:eastAsia="Times New Roman" w:hAnsi="Consolas" w:cs="Courier New"/>
          <w:sz w:val="18"/>
          <w:szCs w:val="18"/>
        </w:rPr>
      </w:pPr>
      <w:ins w:id="81" w:author="Unknown">
        <w:r w:rsidRPr="00F74352">
          <w:rPr>
            <w:rFonts w:ascii="Consolas" w:eastAsia="Times New Roman" w:hAnsi="Consolas" w:cs="Courier New"/>
            <w:b/>
            <w:bCs/>
            <w:sz w:val="18"/>
            <w:szCs w:val="18"/>
            <w:bdr w:val="none" w:sz="0" w:space="0" w:color="auto" w:frame="1"/>
          </w:rPr>
          <w:t>Results Using Entropy:</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2" w:author="Unknown"/>
          <w:rFonts w:ascii="Consolas" w:eastAsia="Times New Roman" w:hAnsi="Consolas" w:cs="Courier New"/>
          <w:sz w:val="17"/>
          <w:szCs w:val="17"/>
        </w:rPr>
      </w:pP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3" w:author="Unknown"/>
          <w:rFonts w:ascii="Consolas" w:eastAsia="Times New Roman" w:hAnsi="Consolas" w:cs="Courier New"/>
          <w:sz w:val="17"/>
          <w:szCs w:val="17"/>
        </w:rPr>
      </w:pPr>
      <w:ins w:id="84" w:author="Unknown">
        <w:r w:rsidRPr="00F74352">
          <w:rPr>
            <w:rFonts w:ascii="Consolas" w:eastAsia="Times New Roman" w:hAnsi="Consolas" w:cs="Courier New"/>
            <w:sz w:val="17"/>
            <w:szCs w:val="17"/>
          </w:rPr>
          <w:t>Predicted values:</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5" w:author="Unknown"/>
          <w:rFonts w:ascii="Consolas" w:eastAsia="Times New Roman" w:hAnsi="Consolas" w:cs="Courier New"/>
          <w:sz w:val="17"/>
          <w:szCs w:val="17"/>
        </w:rPr>
      </w:pPr>
      <w:ins w:id="86" w:author="Unknown">
        <w:r w:rsidRPr="00F74352">
          <w:rPr>
            <w:rFonts w:ascii="Consolas" w:eastAsia="Times New Roman" w:hAnsi="Consolas" w:cs="Courier New"/>
            <w:sz w:val="17"/>
            <w:szCs w:val="17"/>
          </w:rPr>
          <w:t xml:space="preserve">['R' 'L' 'R' 'L' 'R' 'L' 'R'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'R' 'L'</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 w:author="Unknown"/>
          <w:rFonts w:ascii="Consolas" w:eastAsia="Times New Roman" w:hAnsi="Consolas" w:cs="Courier New"/>
          <w:sz w:val="17"/>
          <w:szCs w:val="17"/>
        </w:rPr>
      </w:pPr>
      <w:ins w:id="88" w:author="Unknown">
        <w:r w:rsidRPr="00F74352">
          <w:rPr>
            <w:rFonts w:ascii="Consolas" w:eastAsia="Times New Roman" w:hAnsi="Consolas" w:cs="Courier New"/>
            <w:sz w:val="17"/>
            <w:szCs w:val="17"/>
          </w:rPr>
          <w:t xml:space="preserve"> 'L' 'R' 'L'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'R' 'L' 'R' 'L' 'R' 'L'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9" w:author="Unknown"/>
          <w:rFonts w:ascii="Consolas" w:eastAsia="Times New Roman" w:hAnsi="Consolas" w:cs="Courier New"/>
          <w:sz w:val="17"/>
          <w:szCs w:val="17"/>
        </w:rPr>
      </w:pPr>
      <w:ins w:id="90" w:author="Unknown">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'R' 'L' 'R'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w:t>
        </w:r>
        <w:proofErr w:type="spellStart"/>
        <w:r w:rsidRPr="00F74352">
          <w:rPr>
            <w:rFonts w:ascii="Consolas" w:eastAsia="Times New Roman" w:hAnsi="Consolas" w:cs="Courier New"/>
            <w:sz w:val="17"/>
            <w:szCs w:val="17"/>
          </w:rPr>
          <w:t>'L'</w:t>
        </w:r>
        <w:proofErr w:type="spellEnd"/>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1" w:author="Unknown"/>
          <w:rFonts w:ascii="Consolas" w:eastAsia="Times New Roman" w:hAnsi="Consolas" w:cs="Courier New"/>
          <w:sz w:val="17"/>
          <w:szCs w:val="17"/>
        </w:rPr>
      </w:pPr>
      <w:ins w:id="92" w:author="Unknown">
        <w:r w:rsidRPr="00F74352">
          <w:rPr>
            <w:rFonts w:ascii="Consolas" w:eastAsia="Times New Roman" w:hAnsi="Consolas" w:cs="Courier New"/>
            <w:sz w:val="17"/>
            <w:szCs w:val="17"/>
          </w:rPr>
          <w:t xml:space="preserve"> 'R'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3" w:author="Unknown"/>
          <w:rFonts w:ascii="Consolas" w:eastAsia="Times New Roman" w:hAnsi="Consolas" w:cs="Courier New"/>
          <w:sz w:val="17"/>
          <w:szCs w:val="17"/>
        </w:rPr>
      </w:pPr>
      <w:ins w:id="94" w:author="Unknown">
        <w:r w:rsidRPr="00F74352">
          <w:rPr>
            <w:rFonts w:ascii="Consolas" w:eastAsia="Times New Roman" w:hAnsi="Consolas" w:cs="Courier New"/>
            <w:sz w:val="17"/>
            <w:szCs w:val="17"/>
          </w:rPr>
          <w:t xml:space="preserve"> 'R' 'L' 'R'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'L'</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5" w:author="Unknown"/>
          <w:rFonts w:ascii="Consolas" w:eastAsia="Times New Roman" w:hAnsi="Consolas" w:cs="Courier New"/>
          <w:sz w:val="17"/>
          <w:szCs w:val="17"/>
        </w:rPr>
      </w:pPr>
      <w:ins w:id="96" w:author="Unknown">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7" w:author="Unknown"/>
          <w:rFonts w:ascii="Consolas" w:eastAsia="Times New Roman" w:hAnsi="Consolas" w:cs="Courier New"/>
          <w:sz w:val="17"/>
          <w:szCs w:val="17"/>
        </w:rPr>
      </w:pPr>
      <w:ins w:id="98" w:author="Unknown">
        <w:r w:rsidRPr="00F74352">
          <w:rPr>
            <w:rFonts w:ascii="Consolas" w:eastAsia="Times New Roman" w:hAnsi="Consolas" w:cs="Courier New"/>
            <w:sz w:val="17"/>
            <w:szCs w:val="17"/>
          </w:rPr>
          <w:t xml:space="preserve"> 'R' 'L' 'R'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9" w:author="Unknown"/>
          <w:rFonts w:ascii="Consolas" w:eastAsia="Times New Roman" w:hAnsi="Consolas" w:cs="Courier New"/>
          <w:sz w:val="17"/>
          <w:szCs w:val="17"/>
        </w:rPr>
      </w:pPr>
      <w:ins w:id="100" w:author="Unknown">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'R' 'L' 'R'</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01" w:author="Unknown"/>
          <w:rFonts w:ascii="Consolas" w:eastAsia="Times New Roman" w:hAnsi="Consolas" w:cs="Courier New"/>
          <w:sz w:val="17"/>
          <w:szCs w:val="17"/>
        </w:rPr>
      </w:pPr>
      <w:ins w:id="102" w:author="Unknown">
        <w:r w:rsidRPr="00F74352">
          <w:rPr>
            <w:rFonts w:ascii="Consolas" w:eastAsia="Times New Roman" w:hAnsi="Consolas" w:cs="Courier New"/>
            <w:sz w:val="17"/>
            <w:szCs w:val="17"/>
          </w:rPr>
          <w:t xml:space="preserve">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03" w:author="Unknown"/>
          <w:rFonts w:ascii="Consolas" w:eastAsia="Times New Roman" w:hAnsi="Consolas" w:cs="Courier New"/>
          <w:sz w:val="17"/>
          <w:szCs w:val="17"/>
        </w:rPr>
      </w:pPr>
      <w:ins w:id="104" w:author="Unknown">
        <w:r w:rsidRPr="00F74352">
          <w:rPr>
            <w:rFonts w:ascii="Consolas" w:eastAsia="Times New Roman" w:hAnsi="Consolas" w:cs="Courier New"/>
            <w:sz w:val="17"/>
            <w:szCs w:val="17"/>
          </w:rPr>
          <w:t xml:space="preserve"> 'R' 'L' 'R' 'L'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'R' 'L' 'R' 'L' 'R'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05" w:author="Unknown"/>
          <w:rFonts w:ascii="Consolas" w:eastAsia="Times New Roman" w:hAnsi="Consolas" w:cs="Courier New"/>
          <w:sz w:val="17"/>
          <w:szCs w:val="17"/>
        </w:rPr>
      </w:pPr>
      <w:ins w:id="106" w:author="Unknown">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'L'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'L'</w:t>
        </w:r>
        <w:proofErr w:type="spellEnd"/>
        <w:r w:rsidRPr="00F74352">
          <w:rPr>
            <w:rFonts w:ascii="Consolas" w:eastAsia="Times New Roman" w:hAnsi="Consolas" w:cs="Courier New"/>
            <w:sz w:val="17"/>
            <w:szCs w:val="17"/>
          </w:rPr>
          <w:t xml:space="preserve"> 'R'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'R'</w:t>
        </w:r>
        <w:proofErr w:type="spellEnd"/>
        <w:r w:rsidRPr="00F74352">
          <w:rPr>
            <w:rFonts w:ascii="Consolas" w:eastAsia="Times New Roman" w:hAnsi="Consolas" w:cs="Courier New"/>
            <w:sz w:val="17"/>
            <w:szCs w:val="17"/>
          </w:rPr>
          <w:t>]</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07" w:author="Unknown"/>
          <w:rFonts w:ascii="Consolas" w:eastAsia="Times New Roman" w:hAnsi="Consolas" w:cs="Courier New"/>
          <w:sz w:val="17"/>
          <w:szCs w:val="17"/>
        </w:rPr>
      </w:pPr>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08" w:author="Unknown"/>
          <w:rFonts w:ascii="Consolas" w:eastAsia="Times New Roman" w:hAnsi="Consolas" w:cs="Courier New"/>
          <w:sz w:val="17"/>
          <w:szCs w:val="17"/>
        </w:rPr>
      </w:pPr>
      <w:ins w:id="109" w:author="Unknown">
        <w:r w:rsidRPr="00F74352">
          <w:rPr>
            <w:rFonts w:ascii="Consolas" w:eastAsia="Times New Roman" w:hAnsi="Consolas" w:cs="Courier New"/>
            <w:sz w:val="17"/>
            <w:szCs w:val="17"/>
          </w:rPr>
          <w:t>Confusion Matrix:  [</w:t>
        </w:r>
        <w:proofErr w:type="gramStart"/>
        <w:r w:rsidRPr="00F74352">
          <w:rPr>
            <w:rFonts w:ascii="Consolas" w:eastAsia="Times New Roman" w:hAnsi="Consolas" w:cs="Courier New"/>
            <w:sz w:val="17"/>
            <w:szCs w:val="17"/>
          </w:rPr>
          <w:t>[ 0</w:t>
        </w:r>
        <w:proofErr w:type="gramEnd"/>
        <w:r w:rsidRPr="00F74352">
          <w:rPr>
            <w:rFonts w:ascii="Consolas" w:eastAsia="Times New Roman" w:hAnsi="Consolas" w:cs="Courier New"/>
            <w:sz w:val="17"/>
            <w:szCs w:val="17"/>
          </w:rPr>
          <w:t xml:space="preserve">  6  7]</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10" w:author="Unknown"/>
          <w:rFonts w:ascii="Consolas" w:eastAsia="Times New Roman" w:hAnsi="Consolas" w:cs="Courier New"/>
          <w:sz w:val="17"/>
          <w:szCs w:val="17"/>
        </w:rPr>
      </w:pPr>
      <w:ins w:id="111" w:author="Unknown">
        <w:r w:rsidRPr="00F74352">
          <w:rPr>
            <w:rFonts w:ascii="Consolas" w:eastAsia="Times New Roman" w:hAnsi="Consolas" w:cs="Courier New"/>
            <w:sz w:val="17"/>
            <w:szCs w:val="17"/>
          </w:rPr>
          <w:t xml:space="preserve">                    </w:t>
        </w:r>
        <w:proofErr w:type="gramStart"/>
        <w:r w:rsidRPr="00F74352">
          <w:rPr>
            <w:rFonts w:ascii="Consolas" w:eastAsia="Times New Roman" w:hAnsi="Consolas" w:cs="Courier New"/>
            <w:sz w:val="17"/>
            <w:szCs w:val="17"/>
          </w:rPr>
          <w:t>[ 0</w:t>
        </w:r>
        <w:proofErr w:type="gramEnd"/>
        <w:r w:rsidRPr="00F74352">
          <w:rPr>
            <w:rFonts w:ascii="Consolas" w:eastAsia="Times New Roman" w:hAnsi="Consolas" w:cs="Courier New"/>
            <w:sz w:val="17"/>
            <w:szCs w:val="17"/>
          </w:rPr>
          <w:t xml:space="preserve"> 63 22]</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12" w:author="Unknown"/>
          <w:rFonts w:ascii="Consolas" w:eastAsia="Times New Roman" w:hAnsi="Consolas" w:cs="Courier New"/>
          <w:sz w:val="17"/>
          <w:szCs w:val="17"/>
        </w:rPr>
      </w:pPr>
      <w:ins w:id="113" w:author="Unknown">
        <w:r w:rsidRPr="00F74352">
          <w:rPr>
            <w:rFonts w:ascii="Consolas" w:eastAsia="Times New Roman" w:hAnsi="Consolas" w:cs="Courier New"/>
            <w:sz w:val="17"/>
            <w:szCs w:val="17"/>
          </w:rPr>
          <w:t xml:space="preserve">                    </w:t>
        </w:r>
        <w:proofErr w:type="gramStart"/>
        <w:r w:rsidRPr="00F74352">
          <w:rPr>
            <w:rFonts w:ascii="Consolas" w:eastAsia="Times New Roman" w:hAnsi="Consolas" w:cs="Courier New"/>
            <w:sz w:val="17"/>
            <w:szCs w:val="17"/>
          </w:rPr>
          <w:t>[ 0</w:t>
        </w:r>
        <w:proofErr w:type="gramEnd"/>
        <w:r w:rsidRPr="00F74352">
          <w:rPr>
            <w:rFonts w:ascii="Consolas" w:eastAsia="Times New Roman" w:hAnsi="Consolas" w:cs="Courier New"/>
            <w:sz w:val="17"/>
            <w:szCs w:val="17"/>
          </w:rPr>
          <w:t xml:space="preserve"> 20 70]]</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14" w:author="Unknown"/>
          <w:rFonts w:ascii="Consolas" w:eastAsia="Times New Roman" w:hAnsi="Consolas" w:cs="Courier New"/>
          <w:sz w:val="17"/>
          <w:szCs w:val="17"/>
        </w:rPr>
      </w:pPr>
      <w:proofErr w:type="gramStart"/>
      <w:ins w:id="115" w:author="Unknown">
        <w:r w:rsidRPr="00F74352">
          <w:rPr>
            <w:rFonts w:ascii="Consolas" w:eastAsia="Times New Roman" w:hAnsi="Consolas" w:cs="Courier New"/>
            <w:sz w:val="17"/>
            <w:szCs w:val="17"/>
          </w:rPr>
          <w:t>Accuracy :</w:t>
        </w:r>
        <w:proofErr w:type="gramEnd"/>
        <w:r w:rsidRPr="00F74352">
          <w:rPr>
            <w:rFonts w:ascii="Consolas" w:eastAsia="Times New Roman" w:hAnsi="Consolas" w:cs="Courier New"/>
            <w:sz w:val="17"/>
            <w:szCs w:val="17"/>
          </w:rPr>
          <w:t xml:space="preserve">  70.7446808511</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16" w:author="Unknown"/>
          <w:rFonts w:ascii="Consolas" w:eastAsia="Times New Roman" w:hAnsi="Consolas" w:cs="Courier New"/>
          <w:sz w:val="17"/>
          <w:szCs w:val="17"/>
        </w:rPr>
      </w:pPr>
      <w:proofErr w:type="gramStart"/>
      <w:ins w:id="117" w:author="Unknown">
        <w:r w:rsidRPr="00F74352">
          <w:rPr>
            <w:rFonts w:ascii="Consolas" w:eastAsia="Times New Roman" w:hAnsi="Consolas" w:cs="Courier New"/>
            <w:sz w:val="17"/>
            <w:szCs w:val="17"/>
          </w:rPr>
          <w:t>Report :</w:t>
        </w:r>
        <w:proofErr w:type="gramEnd"/>
        <w:r w:rsidRPr="00F74352">
          <w:rPr>
            <w:rFonts w:ascii="Consolas" w:eastAsia="Times New Roman" w:hAnsi="Consolas" w:cs="Courier New"/>
            <w:sz w:val="17"/>
            <w:szCs w:val="17"/>
          </w:rPr>
          <w:t xml:space="preserve">              </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18" w:author="Unknown"/>
          <w:rFonts w:ascii="Consolas" w:eastAsia="Times New Roman" w:hAnsi="Consolas" w:cs="Courier New"/>
          <w:sz w:val="17"/>
          <w:szCs w:val="17"/>
        </w:rPr>
      </w:pPr>
      <w:ins w:id="119" w:author="Unknown">
        <w:r w:rsidRPr="00F74352">
          <w:rPr>
            <w:rFonts w:ascii="Consolas" w:eastAsia="Times New Roman" w:hAnsi="Consolas" w:cs="Courier New"/>
            <w:sz w:val="17"/>
            <w:szCs w:val="17"/>
          </w:rPr>
          <w:t xml:space="preserve">          </w:t>
        </w:r>
        <w:proofErr w:type="gramStart"/>
        <w:r w:rsidRPr="00F74352">
          <w:rPr>
            <w:rFonts w:ascii="Consolas" w:eastAsia="Times New Roman" w:hAnsi="Consolas" w:cs="Courier New"/>
            <w:sz w:val="17"/>
            <w:szCs w:val="17"/>
          </w:rPr>
          <w:t>precision</w:t>
        </w:r>
        <w:proofErr w:type="gramEnd"/>
        <w:r w:rsidRPr="00F74352">
          <w:rPr>
            <w:rFonts w:ascii="Consolas" w:eastAsia="Times New Roman" w:hAnsi="Consolas" w:cs="Courier New"/>
            <w:sz w:val="17"/>
            <w:szCs w:val="17"/>
          </w:rPr>
          <w:t xml:space="preserve">    recall  f1-score   support</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20" w:author="Unknown"/>
          <w:rFonts w:ascii="Consolas" w:eastAsia="Times New Roman" w:hAnsi="Consolas" w:cs="Courier New"/>
          <w:sz w:val="17"/>
          <w:szCs w:val="17"/>
        </w:rPr>
      </w:pPr>
      <w:ins w:id="121" w:author="Unknown">
        <w:r w:rsidRPr="00F74352">
          <w:rPr>
            <w:rFonts w:ascii="Consolas" w:eastAsia="Times New Roman" w:hAnsi="Consolas" w:cs="Courier New"/>
            <w:sz w:val="17"/>
            <w:szCs w:val="17"/>
          </w:rPr>
          <w:t xml:space="preserve">    B       0.00      </w:t>
        </w:r>
        <w:proofErr w:type="spellStart"/>
        <w:r w:rsidRPr="00F74352">
          <w:rPr>
            <w:rFonts w:ascii="Consolas" w:eastAsia="Times New Roman" w:hAnsi="Consolas" w:cs="Courier New"/>
            <w:sz w:val="17"/>
            <w:szCs w:val="17"/>
          </w:rPr>
          <w:t>0.00</w:t>
        </w:r>
        <w:proofErr w:type="spellEnd"/>
        <w:r w:rsidRPr="00F74352">
          <w:rPr>
            <w:rFonts w:ascii="Consolas" w:eastAsia="Times New Roman" w:hAnsi="Consolas" w:cs="Courier New"/>
            <w:sz w:val="17"/>
            <w:szCs w:val="17"/>
          </w:rPr>
          <w:t xml:space="preserve">      </w:t>
        </w:r>
        <w:proofErr w:type="spellStart"/>
        <w:r w:rsidRPr="00F74352">
          <w:rPr>
            <w:rFonts w:ascii="Consolas" w:eastAsia="Times New Roman" w:hAnsi="Consolas" w:cs="Courier New"/>
            <w:sz w:val="17"/>
            <w:szCs w:val="17"/>
          </w:rPr>
          <w:t>0.00</w:t>
        </w:r>
        <w:proofErr w:type="spellEnd"/>
        <w:r w:rsidRPr="00F74352">
          <w:rPr>
            <w:rFonts w:ascii="Consolas" w:eastAsia="Times New Roman" w:hAnsi="Consolas" w:cs="Courier New"/>
            <w:sz w:val="17"/>
            <w:szCs w:val="17"/>
          </w:rPr>
          <w:t xml:space="preserve">        13</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22" w:author="Unknown"/>
          <w:rFonts w:ascii="Consolas" w:eastAsia="Times New Roman" w:hAnsi="Consolas" w:cs="Courier New"/>
          <w:sz w:val="17"/>
          <w:szCs w:val="17"/>
        </w:rPr>
      </w:pPr>
      <w:ins w:id="123" w:author="Unknown">
        <w:r w:rsidRPr="00F74352">
          <w:rPr>
            <w:rFonts w:ascii="Consolas" w:eastAsia="Times New Roman" w:hAnsi="Consolas" w:cs="Courier New"/>
            <w:sz w:val="17"/>
            <w:szCs w:val="17"/>
          </w:rPr>
          <w:t xml:space="preserve">    L       0.71      0.74      0.72        85</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24" w:author="Unknown"/>
          <w:rFonts w:ascii="Consolas" w:eastAsia="Times New Roman" w:hAnsi="Consolas" w:cs="Courier New"/>
          <w:sz w:val="17"/>
          <w:szCs w:val="17"/>
        </w:rPr>
      </w:pPr>
      <w:ins w:id="125" w:author="Unknown">
        <w:r w:rsidRPr="00F74352">
          <w:rPr>
            <w:rFonts w:ascii="Consolas" w:eastAsia="Times New Roman" w:hAnsi="Consolas" w:cs="Courier New"/>
            <w:sz w:val="17"/>
            <w:szCs w:val="17"/>
          </w:rPr>
          <w:t xml:space="preserve">    R       0.71      0.78      0.74        90</w:t>
        </w:r>
      </w:ins>
    </w:p>
    <w:p w:rsidR="00F74352" w:rsidRPr="00F74352" w:rsidRDefault="00F74352" w:rsidP="00F743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26" w:author="Unknown"/>
          <w:rFonts w:ascii="Consolas" w:eastAsia="Times New Roman" w:hAnsi="Consolas" w:cs="Courier New"/>
          <w:sz w:val="17"/>
          <w:szCs w:val="17"/>
        </w:rPr>
      </w:pPr>
      <w:proofErr w:type="spellStart"/>
      <w:proofErr w:type="gramStart"/>
      <w:ins w:id="127" w:author="Unknown">
        <w:r w:rsidRPr="00F74352">
          <w:rPr>
            <w:rFonts w:ascii="Consolas" w:eastAsia="Times New Roman" w:hAnsi="Consolas" w:cs="Courier New"/>
            <w:sz w:val="17"/>
            <w:szCs w:val="17"/>
          </w:rPr>
          <w:t>avg</w:t>
        </w:r>
        <w:proofErr w:type="spellEnd"/>
        <w:proofErr w:type="gramEnd"/>
        <w:r w:rsidRPr="00F74352">
          <w:rPr>
            <w:rFonts w:ascii="Consolas" w:eastAsia="Times New Roman" w:hAnsi="Consolas" w:cs="Courier New"/>
            <w:sz w:val="17"/>
            <w:szCs w:val="17"/>
          </w:rPr>
          <w:t xml:space="preserve"> / total 0.66      0.71      0.68       188</w:t>
        </w:r>
      </w:ins>
    </w:p>
    <w:p w:rsidR="00D40BF2" w:rsidRDefault="00F74352"/>
    <w:sectPr w:rsidR="00D40BF2" w:rsidSect="008A08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406A0"/>
    <w:multiLevelType w:val="multilevel"/>
    <w:tmpl w:val="C3B23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1C79F1"/>
    <w:multiLevelType w:val="multilevel"/>
    <w:tmpl w:val="7C203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905E34"/>
    <w:multiLevelType w:val="multilevel"/>
    <w:tmpl w:val="68C82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decimal"/>
        <w:lvlText w:val="%2."/>
        <w:lvlJc w:val="left"/>
      </w:lvl>
    </w:lvlOverride>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F74352"/>
    <w:rsid w:val="008A08B2"/>
    <w:rsid w:val="00D750B1"/>
    <w:rsid w:val="00F64576"/>
    <w:rsid w:val="00F74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8B2"/>
  </w:style>
  <w:style w:type="paragraph" w:styleId="Heading1">
    <w:name w:val="heading 1"/>
    <w:basedOn w:val="Normal"/>
    <w:link w:val="Heading1Char"/>
    <w:uiPriority w:val="9"/>
    <w:qFormat/>
    <w:rsid w:val="00F743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43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743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3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435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743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743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4352"/>
    <w:rPr>
      <w:color w:val="0000FF"/>
      <w:u w:val="single"/>
    </w:rPr>
  </w:style>
  <w:style w:type="paragraph" w:styleId="HTMLPreformatted">
    <w:name w:val="HTML Preformatted"/>
    <w:basedOn w:val="Normal"/>
    <w:link w:val="HTMLPreformattedChar"/>
    <w:uiPriority w:val="99"/>
    <w:semiHidden/>
    <w:unhideWhenUsed/>
    <w:rsid w:val="00F74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4352"/>
    <w:rPr>
      <w:rFonts w:ascii="Courier New" w:eastAsia="Times New Roman" w:hAnsi="Courier New" w:cs="Courier New"/>
      <w:sz w:val="20"/>
      <w:szCs w:val="20"/>
    </w:rPr>
  </w:style>
  <w:style w:type="character" w:styleId="Emphasis">
    <w:name w:val="Emphasis"/>
    <w:basedOn w:val="DefaultParagraphFont"/>
    <w:uiPriority w:val="20"/>
    <w:qFormat/>
    <w:rsid w:val="00F74352"/>
    <w:rPr>
      <w:i/>
      <w:iCs/>
    </w:rPr>
  </w:style>
  <w:style w:type="character" w:styleId="HTMLCode">
    <w:name w:val="HTML Code"/>
    <w:basedOn w:val="DefaultParagraphFont"/>
    <w:uiPriority w:val="99"/>
    <w:semiHidden/>
    <w:unhideWhenUsed/>
    <w:rsid w:val="00F7435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4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3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1655308">
      <w:bodyDiv w:val="1"/>
      <w:marLeft w:val="0"/>
      <w:marRight w:val="0"/>
      <w:marTop w:val="0"/>
      <w:marBottom w:val="0"/>
      <w:divBdr>
        <w:top w:val="none" w:sz="0" w:space="0" w:color="auto"/>
        <w:left w:val="none" w:sz="0" w:space="0" w:color="auto"/>
        <w:bottom w:val="none" w:sz="0" w:space="0" w:color="auto"/>
        <w:right w:val="none" w:sz="0" w:space="0" w:color="auto"/>
      </w:divBdr>
      <w:divsChild>
        <w:div w:id="87234701">
          <w:marLeft w:val="0"/>
          <w:marRight w:val="0"/>
          <w:marTop w:val="0"/>
          <w:marBottom w:val="0"/>
          <w:divBdr>
            <w:top w:val="none" w:sz="0" w:space="0" w:color="auto"/>
            <w:left w:val="none" w:sz="0" w:space="0" w:color="auto"/>
            <w:bottom w:val="none" w:sz="0" w:space="0" w:color="auto"/>
            <w:right w:val="none" w:sz="0" w:space="0" w:color="auto"/>
          </w:divBdr>
        </w:div>
        <w:div w:id="968248688">
          <w:marLeft w:val="0"/>
          <w:marRight w:val="0"/>
          <w:marTop w:val="0"/>
          <w:marBottom w:val="115"/>
          <w:divBdr>
            <w:top w:val="none" w:sz="0" w:space="0" w:color="auto"/>
            <w:left w:val="none" w:sz="0" w:space="0" w:color="auto"/>
            <w:bottom w:val="none" w:sz="0" w:space="0" w:color="auto"/>
            <w:right w:val="none" w:sz="0" w:space="0" w:color="auto"/>
          </w:divBdr>
          <w:divsChild>
            <w:div w:id="1170407790">
              <w:marLeft w:val="0"/>
              <w:marRight w:val="0"/>
              <w:marTop w:val="0"/>
              <w:marBottom w:val="0"/>
              <w:divBdr>
                <w:top w:val="none" w:sz="0" w:space="0" w:color="auto"/>
                <w:left w:val="none" w:sz="0" w:space="0" w:color="auto"/>
                <w:bottom w:val="none" w:sz="0" w:space="0" w:color="auto"/>
                <w:right w:val="none" w:sz="0" w:space="0" w:color="auto"/>
              </w:divBdr>
              <w:divsChild>
                <w:div w:id="306207262">
                  <w:marLeft w:val="0"/>
                  <w:marRight w:val="0"/>
                  <w:marTop w:val="0"/>
                  <w:marBottom w:val="0"/>
                  <w:divBdr>
                    <w:top w:val="none" w:sz="0" w:space="0" w:color="auto"/>
                    <w:left w:val="none" w:sz="0" w:space="0" w:color="auto"/>
                    <w:bottom w:val="none" w:sz="0" w:space="0" w:color="auto"/>
                    <w:right w:val="none" w:sz="0" w:space="0" w:color="auto"/>
                  </w:divBdr>
                  <w:divsChild>
                    <w:div w:id="1863786956">
                      <w:marLeft w:val="0"/>
                      <w:marRight w:val="0"/>
                      <w:marTop w:val="0"/>
                      <w:marBottom w:val="0"/>
                      <w:divBdr>
                        <w:top w:val="none" w:sz="0" w:space="0" w:color="auto"/>
                        <w:left w:val="none" w:sz="0" w:space="0" w:color="auto"/>
                        <w:bottom w:val="none" w:sz="0" w:space="0" w:color="auto"/>
                        <w:right w:val="none" w:sz="0" w:space="0" w:color="auto"/>
                      </w:divBdr>
                      <w:divsChild>
                        <w:div w:id="15910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3718">
              <w:marLeft w:val="0"/>
              <w:marRight w:val="0"/>
              <w:marTop w:val="0"/>
              <w:marBottom w:val="0"/>
              <w:divBdr>
                <w:top w:val="none" w:sz="0" w:space="0" w:color="auto"/>
                <w:left w:val="none" w:sz="0" w:space="0" w:color="auto"/>
                <w:bottom w:val="none" w:sz="0" w:space="0" w:color="auto"/>
                <w:right w:val="none" w:sz="0" w:space="0" w:color="auto"/>
              </w:divBdr>
              <w:divsChild>
                <w:div w:id="1616787127">
                  <w:marLeft w:val="0"/>
                  <w:marRight w:val="0"/>
                  <w:marTop w:val="0"/>
                  <w:marBottom w:val="0"/>
                  <w:divBdr>
                    <w:top w:val="none" w:sz="0" w:space="0" w:color="auto"/>
                    <w:left w:val="none" w:sz="0" w:space="0" w:color="auto"/>
                    <w:bottom w:val="none" w:sz="0" w:space="0" w:color="auto"/>
                    <w:right w:val="none" w:sz="0" w:space="0" w:color="auto"/>
                  </w:divBdr>
                  <w:divsChild>
                    <w:div w:id="988483551">
                      <w:marLeft w:val="0"/>
                      <w:marRight w:val="0"/>
                      <w:marTop w:val="0"/>
                      <w:marBottom w:val="0"/>
                      <w:divBdr>
                        <w:top w:val="none" w:sz="0" w:space="0" w:color="auto"/>
                        <w:left w:val="none" w:sz="0" w:space="0" w:color="auto"/>
                        <w:bottom w:val="none" w:sz="0" w:space="0" w:color="auto"/>
                        <w:right w:val="none" w:sz="0" w:space="0" w:color="auto"/>
                      </w:divBdr>
                      <w:divsChild>
                        <w:div w:id="1821144684">
                          <w:marLeft w:val="0"/>
                          <w:marRight w:val="0"/>
                          <w:marTop w:val="0"/>
                          <w:marBottom w:val="0"/>
                          <w:divBdr>
                            <w:top w:val="none" w:sz="0" w:space="0" w:color="auto"/>
                            <w:left w:val="none" w:sz="0" w:space="0" w:color="auto"/>
                            <w:bottom w:val="none" w:sz="0" w:space="0" w:color="auto"/>
                            <w:right w:val="none" w:sz="0" w:space="0" w:color="auto"/>
                          </w:divBdr>
                        </w:div>
                        <w:div w:id="1060203979">
                          <w:marLeft w:val="0"/>
                          <w:marRight w:val="0"/>
                          <w:marTop w:val="0"/>
                          <w:marBottom w:val="0"/>
                          <w:divBdr>
                            <w:top w:val="none" w:sz="0" w:space="0" w:color="auto"/>
                            <w:left w:val="none" w:sz="0" w:space="0" w:color="auto"/>
                            <w:bottom w:val="none" w:sz="0" w:space="0" w:color="auto"/>
                            <w:right w:val="none" w:sz="0" w:space="0" w:color="auto"/>
                          </w:divBdr>
                        </w:div>
                        <w:div w:id="565267085">
                          <w:marLeft w:val="0"/>
                          <w:marRight w:val="0"/>
                          <w:marTop w:val="0"/>
                          <w:marBottom w:val="0"/>
                          <w:divBdr>
                            <w:top w:val="none" w:sz="0" w:space="0" w:color="auto"/>
                            <w:left w:val="none" w:sz="0" w:space="0" w:color="auto"/>
                            <w:bottom w:val="none" w:sz="0" w:space="0" w:color="auto"/>
                            <w:right w:val="none" w:sz="0" w:space="0" w:color="auto"/>
                          </w:divBdr>
                        </w:div>
                        <w:div w:id="759839951">
                          <w:marLeft w:val="0"/>
                          <w:marRight w:val="0"/>
                          <w:marTop w:val="0"/>
                          <w:marBottom w:val="0"/>
                          <w:divBdr>
                            <w:top w:val="none" w:sz="0" w:space="0" w:color="auto"/>
                            <w:left w:val="none" w:sz="0" w:space="0" w:color="auto"/>
                            <w:bottom w:val="none" w:sz="0" w:space="0" w:color="auto"/>
                            <w:right w:val="none" w:sz="0" w:space="0" w:color="auto"/>
                          </w:divBdr>
                        </w:div>
                        <w:div w:id="1988510500">
                          <w:marLeft w:val="0"/>
                          <w:marRight w:val="0"/>
                          <w:marTop w:val="0"/>
                          <w:marBottom w:val="0"/>
                          <w:divBdr>
                            <w:top w:val="none" w:sz="0" w:space="0" w:color="auto"/>
                            <w:left w:val="none" w:sz="0" w:space="0" w:color="auto"/>
                            <w:bottom w:val="none" w:sz="0" w:space="0" w:color="auto"/>
                            <w:right w:val="none" w:sz="0" w:space="0" w:color="auto"/>
                          </w:divBdr>
                        </w:div>
                        <w:div w:id="1601524930">
                          <w:marLeft w:val="0"/>
                          <w:marRight w:val="0"/>
                          <w:marTop w:val="0"/>
                          <w:marBottom w:val="0"/>
                          <w:divBdr>
                            <w:top w:val="none" w:sz="0" w:space="0" w:color="auto"/>
                            <w:left w:val="none" w:sz="0" w:space="0" w:color="auto"/>
                            <w:bottom w:val="none" w:sz="0" w:space="0" w:color="auto"/>
                            <w:right w:val="none" w:sz="0" w:space="0" w:color="auto"/>
                          </w:divBdr>
                        </w:div>
                        <w:div w:id="645666687">
                          <w:marLeft w:val="0"/>
                          <w:marRight w:val="0"/>
                          <w:marTop w:val="0"/>
                          <w:marBottom w:val="0"/>
                          <w:divBdr>
                            <w:top w:val="none" w:sz="0" w:space="0" w:color="auto"/>
                            <w:left w:val="none" w:sz="0" w:space="0" w:color="auto"/>
                            <w:bottom w:val="none" w:sz="0" w:space="0" w:color="auto"/>
                            <w:right w:val="none" w:sz="0" w:space="0" w:color="auto"/>
                          </w:divBdr>
                        </w:div>
                        <w:div w:id="1865361598">
                          <w:marLeft w:val="0"/>
                          <w:marRight w:val="0"/>
                          <w:marTop w:val="0"/>
                          <w:marBottom w:val="0"/>
                          <w:divBdr>
                            <w:top w:val="none" w:sz="0" w:space="0" w:color="auto"/>
                            <w:left w:val="none" w:sz="0" w:space="0" w:color="auto"/>
                            <w:bottom w:val="none" w:sz="0" w:space="0" w:color="auto"/>
                            <w:right w:val="none" w:sz="0" w:space="0" w:color="auto"/>
                          </w:divBdr>
                        </w:div>
                        <w:div w:id="161166513">
                          <w:marLeft w:val="0"/>
                          <w:marRight w:val="0"/>
                          <w:marTop w:val="0"/>
                          <w:marBottom w:val="0"/>
                          <w:divBdr>
                            <w:top w:val="none" w:sz="0" w:space="0" w:color="auto"/>
                            <w:left w:val="none" w:sz="0" w:space="0" w:color="auto"/>
                            <w:bottom w:val="none" w:sz="0" w:space="0" w:color="auto"/>
                            <w:right w:val="none" w:sz="0" w:space="0" w:color="auto"/>
                          </w:divBdr>
                        </w:div>
                        <w:div w:id="47340889">
                          <w:marLeft w:val="0"/>
                          <w:marRight w:val="0"/>
                          <w:marTop w:val="0"/>
                          <w:marBottom w:val="0"/>
                          <w:divBdr>
                            <w:top w:val="none" w:sz="0" w:space="0" w:color="auto"/>
                            <w:left w:val="none" w:sz="0" w:space="0" w:color="auto"/>
                            <w:bottom w:val="none" w:sz="0" w:space="0" w:color="auto"/>
                            <w:right w:val="none" w:sz="0" w:space="0" w:color="auto"/>
                          </w:divBdr>
                        </w:div>
                        <w:div w:id="1035884602">
                          <w:marLeft w:val="0"/>
                          <w:marRight w:val="0"/>
                          <w:marTop w:val="0"/>
                          <w:marBottom w:val="0"/>
                          <w:divBdr>
                            <w:top w:val="none" w:sz="0" w:space="0" w:color="auto"/>
                            <w:left w:val="none" w:sz="0" w:space="0" w:color="auto"/>
                            <w:bottom w:val="none" w:sz="0" w:space="0" w:color="auto"/>
                            <w:right w:val="none" w:sz="0" w:space="0" w:color="auto"/>
                          </w:divBdr>
                        </w:div>
                        <w:div w:id="1545168972">
                          <w:marLeft w:val="0"/>
                          <w:marRight w:val="0"/>
                          <w:marTop w:val="0"/>
                          <w:marBottom w:val="0"/>
                          <w:divBdr>
                            <w:top w:val="none" w:sz="0" w:space="0" w:color="auto"/>
                            <w:left w:val="none" w:sz="0" w:space="0" w:color="auto"/>
                            <w:bottom w:val="none" w:sz="0" w:space="0" w:color="auto"/>
                            <w:right w:val="none" w:sz="0" w:space="0" w:color="auto"/>
                          </w:divBdr>
                        </w:div>
                        <w:div w:id="1373071518">
                          <w:marLeft w:val="0"/>
                          <w:marRight w:val="0"/>
                          <w:marTop w:val="0"/>
                          <w:marBottom w:val="0"/>
                          <w:divBdr>
                            <w:top w:val="none" w:sz="0" w:space="0" w:color="auto"/>
                            <w:left w:val="none" w:sz="0" w:space="0" w:color="auto"/>
                            <w:bottom w:val="none" w:sz="0" w:space="0" w:color="auto"/>
                            <w:right w:val="none" w:sz="0" w:space="0" w:color="auto"/>
                          </w:divBdr>
                        </w:div>
                        <w:div w:id="352462694">
                          <w:marLeft w:val="0"/>
                          <w:marRight w:val="0"/>
                          <w:marTop w:val="0"/>
                          <w:marBottom w:val="0"/>
                          <w:divBdr>
                            <w:top w:val="none" w:sz="0" w:space="0" w:color="auto"/>
                            <w:left w:val="none" w:sz="0" w:space="0" w:color="auto"/>
                            <w:bottom w:val="none" w:sz="0" w:space="0" w:color="auto"/>
                            <w:right w:val="none" w:sz="0" w:space="0" w:color="auto"/>
                          </w:divBdr>
                        </w:div>
                        <w:div w:id="172113392">
                          <w:marLeft w:val="0"/>
                          <w:marRight w:val="0"/>
                          <w:marTop w:val="0"/>
                          <w:marBottom w:val="0"/>
                          <w:divBdr>
                            <w:top w:val="none" w:sz="0" w:space="0" w:color="auto"/>
                            <w:left w:val="none" w:sz="0" w:space="0" w:color="auto"/>
                            <w:bottom w:val="none" w:sz="0" w:space="0" w:color="auto"/>
                            <w:right w:val="none" w:sz="0" w:space="0" w:color="auto"/>
                          </w:divBdr>
                        </w:div>
                        <w:div w:id="927805756">
                          <w:marLeft w:val="0"/>
                          <w:marRight w:val="0"/>
                          <w:marTop w:val="0"/>
                          <w:marBottom w:val="0"/>
                          <w:divBdr>
                            <w:top w:val="none" w:sz="0" w:space="0" w:color="auto"/>
                            <w:left w:val="none" w:sz="0" w:space="0" w:color="auto"/>
                            <w:bottom w:val="none" w:sz="0" w:space="0" w:color="auto"/>
                            <w:right w:val="none" w:sz="0" w:space="0" w:color="auto"/>
                          </w:divBdr>
                        </w:div>
                        <w:div w:id="1719474226">
                          <w:marLeft w:val="0"/>
                          <w:marRight w:val="0"/>
                          <w:marTop w:val="0"/>
                          <w:marBottom w:val="0"/>
                          <w:divBdr>
                            <w:top w:val="none" w:sz="0" w:space="0" w:color="auto"/>
                            <w:left w:val="none" w:sz="0" w:space="0" w:color="auto"/>
                            <w:bottom w:val="none" w:sz="0" w:space="0" w:color="auto"/>
                            <w:right w:val="none" w:sz="0" w:space="0" w:color="auto"/>
                          </w:divBdr>
                        </w:div>
                        <w:div w:id="942344062">
                          <w:marLeft w:val="0"/>
                          <w:marRight w:val="0"/>
                          <w:marTop w:val="0"/>
                          <w:marBottom w:val="0"/>
                          <w:divBdr>
                            <w:top w:val="none" w:sz="0" w:space="0" w:color="auto"/>
                            <w:left w:val="none" w:sz="0" w:space="0" w:color="auto"/>
                            <w:bottom w:val="none" w:sz="0" w:space="0" w:color="auto"/>
                            <w:right w:val="none" w:sz="0" w:space="0" w:color="auto"/>
                          </w:divBdr>
                        </w:div>
                        <w:div w:id="133370775">
                          <w:marLeft w:val="0"/>
                          <w:marRight w:val="0"/>
                          <w:marTop w:val="0"/>
                          <w:marBottom w:val="0"/>
                          <w:divBdr>
                            <w:top w:val="none" w:sz="0" w:space="0" w:color="auto"/>
                            <w:left w:val="none" w:sz="0" w:space="0" w:color="auto"/>
                            <w:bottom w:val="none" w:sz="0" w:space="0" w:color="auto"/>
                            <w:right w:val="none" w:sz="0" w:space="0" w:color="auto"/>
                          </w:divBdr>
                        </w:div>
                        <w:div w:id="495070876">
                          <w:marLeft w:val="0"/>
                          <w:marRight w:val="0"/>
                          <w:marTop w:val="0"/>
                          <w:marBottom w:val="0"/>
                          <w:divBdr>
                            <w:top w:val="none" w:sz="0" w:space="0" w:color="auto"/>
                            <w:left w:val="none" w:sz="0" w:space="0" w:color="auto"/>
                            <w:bottom w:val="none" w:sz="0" w:space="0" w:color="auto"/>
                            <w:right w:val="none" w:sz="0" w:space="0" w:color="auto"/>
                          </w:divBdr>
                        </w:div>
                        <w:div w:id="591940461">
                          <w:marLeft w:val="0"/>
                          <w:marRight w:val="0"/>
                          <w:marTop w:val="0"/>
                          <w:marBottom w:val="0"/>
                          <w:divBdr>
                            <w:top w:val="none" w:sz="0" w:space="0" w:color="auto"/>
                            <w:left w:val="none" w:sz="0" w:space="0" w:color="auto"/>
                            <w:bottom w:val="none" w:sz="0" w:space="0" w:color="auto"/>
                            <w:right w:val="none" w:sz="0" w:space="0" w:color="auto"/>
                          </w:divBdr>
                        </w:div>
                        <w:div w:id="553661066">
                          <w:marLeft w:val="0"/>
                          <w:marRight w:val="0"/>
                          <w:marTop w:val="0"/>
                          <w:marBottom w:val="0"/>
                          <w:divBdr>
                            <w:top w:val="none" w:sz="0" w:space="0" w:color="auto"/>
                            <w:left w:val="none" w:sz="0" w:space="0" w:color="auto"/>
                            <w:bottom w:val="none" w:sz="0" w:space="0" w:color="auto"/>
                            <w:right w:val="none" w:sz="0" w:space="0" w:color="auto"/>
                          </w:divBdr>
                        </w:div>
                        <w:div w:id="1789928486">
                          <w:marLeft w:val="0"/>
                          <w:marRight w:val="0"/>
                          <w:marTop w:val="0"/>
                          <w:marBottom w:val="0"/>
                          <w:divBdr>
                            <w:top w:val="none" w:sz="0" w:space="0" w:color="auto"/>
                            <w:left w:val="none" w:sz="0" w:space="0" w:color="auto"/>
                            <w:bottom w:val="none" w:sz="0" w:space="0" w:color="auto"/>
                            <w:right w:val="none" w:sz="0" w:space="0" w:color="auto"/>
                          </w:divBdr>
                        </w:div>
                        <w:div w:id="1313367354">
                          <w:marLeft w:val="0"/>
                          <w:marRight w:val="0"/>
                          <w:marTop w:val="0"/>
                          <w:marBottom w:val="0"/>
                          <w:divBdr>
                            <w:top w:val="none" w:sz="0" w:space="0" w:color="auto"/>
                            <w:left w:val="none" w:sz="0" w:space="0" w:color="auto"/>
                            <w:bottom w:val="none" w:sz="0" w:space="0" w:color="auto"/>
                            <w:right w:val="none" w:sz="0" w:space="0" w:color="auto"/>
                          </w:divBdr>
                        </w:div>
                        <w:div w:id="83689903">
                          <w:marLeft w:val="0"/>
                          <w:marRight w:val="0"/>
                          <w:marTop w:val="0"/>
                          <w:marBottom w:val="0"/>
                          <w:divBdr>
                            <w:top w:val="none" w:sz="0" w:space="0" w:color="auto"/>
                            <w:left w:val="none" w:sz="0" w:space="0" w:color="auto"/>
                            <w:bottom w:val="none" w:sz="0" w:space="0" w:color="auto"/>
                            <w:right w:val="none" w:sz="0" w:space="0" w:color="auto"/>
                          </w:divBdr>
                        </w:div>
                        <w:div w:id="311839280">
                          <w:marLeft w:val="0"/>
                          <w:marRight w:val="0"/>
                          <w:marTop w:val="0"/>
                          <w:marBottom w:val="0"/>
                          <w:divBdr>
                            <w:top w:val="none" w:sz="0" w:space="0" w:color="auto"/>
                            <w:left w:val="none" w:sz="0" w:space="0" w:color="auto"/>
                            <w:bottom w:val="none" w:sz="0" w:space="0" w:color="auto"/>
                            <w:right w:val="none" w:sz="0" w:space="0" w:color="auto"/>
                          </w:divBdr>
                        </w:div>
                        <w:div w:id="990989745">
                          <w:marLeft w:val="0"/>
                          <w:marRight w:val="0"/>
                          <w:marTop w:val="0"/>
                          <w:marBottom w:val="0"/>
                          <w:divBdr>
                            <w:top w:val="none" w:sz="0" w:space="0" w:color="auto"/>
                            <w:left w:val="none" w:sz="0" w:space="0" w:color="auto"/>
                            <w:bottom w:val="none" w:sz="0" w:space="0" w:color="auto"/>
                            <w:right w:val="none" w:sz="0" w:space="0" w:color="auto"/>
                          </w:divBdr>
                        </w:div>
                        <w:div w:id="224920386">
                          <w:marLeft w:val="0"/>
                          <w:marRight w:val="0"/>
                          <w:marTop w:val="0"/>
                          <w:marBottom w:val="0"/>
                          <w:divBdr>
                            <w:top w:val="none" w:sz="0" w:space="0" w:color="auto"/>
                            <w:left w:val="none" w:sz="0" w:space="0" w:color="auto"/>
                            <w:bottom w:val="none" w:sz="0" w:space="0" w:color="auto"/>
                            <w:right w:val="none" w:sz="0" w:space="0" w:color="auto"/>
                          </w:divBdr>
                        </w:div>
                        <w:div w:id="2142072227">
                          <w:marLeft w:val="0"/>
                          <w:marRight w:val="0"/>
                          <w:marTop w:val="0"/>
                          <w:marBottom w:val="0"/>
                          <w:divBdr>
                            <w:top w:val="none" w:sz="0" w:space="0" w:color="auto"/>
                            <w:left w:val="none" w:sz="0" w:space="0" w:color="auto"/>
                            <w:bottom w:val="none" w:sz="0" w:space="0" w:color="auto"/>
                            <w:right w:val="none" w:sz="0" w:space="0" w:color="auto"/>
                          </w:divBdr>
                        </w:div>
                        <w:div w:id="883366863">
                          <w:marLeft w:val="0"/>
                          <w:marRight w:val="0"/>
                          <w:marTop w:val="0"/>
                          <w:marBottom w:val="0"/>
                          <w:divBdr>
                            <w:top w:val="none" w:sz="0" w:space="0" w:color="auto"/>
                            <w:left w:val="none" w:sz="0" w:space="0" w:color="auto"/>
                            <w:bottom w:val="none" w:sz="0" w:space="0" w:color="auto"/>
                            <w:right w:val="none" w:sz="0" w:space="0" w:color="auto"/>
                          </w:divBdr>
                        </w:div>
                        <w:div w:id="1547569600">
                          <w:marLeft w:val="0"/>
                          <w:marRight w:val="0"/>
                          <w:marTop w:val="0"/>
                          <w:marBottom w:val="0"/>
                          <w:divBdr>
                            <w:top w:val="none" w:sz="0" w:space="0" w:color="auto"/>
                            <w:left w:val="none" w:sz="0" w:space="0" w:color="auto"/>
                            <w:bottom w:val="none" w:sz="0" w:space="0" w:color="auto"/>
                            <w:right w:val="none" w:sz="0" w:space="0" w:color="auto"/>
                          </w:divBdr>
                        </w:div>
                        <w:div w:id="572199853">
                          <w:marLeft w:val="0"/>
                          <w:marRight w:val="0"/>
                          <w:marTop w:val="0"/>
                          <w:marBottom w:val="0"/>
                          <w:divBdr>
                            <w:top w:val="none" w:sz="0" w:space="0" w:color="auto"/>
                            <w:left w:val="none" w:sz="0" w:space="0" w:color="auto"/>
                            <w:bottom w:val="none" w:sz="0" w:space="0" w:color="auto"/>
                            <w:right w:val="none" w:sz="0" w:space="0" w:color="auto"/>
                          </w:divBdr>
                        </w:div>
                        <w:div w:id="1495535003">
                          <w:marLeft w:val="0"/>
                          <w:marRight w:val="0"/>
                          <w:marTop w:val="0"/>
                          <w:marBottom w:val="0"/>
                          <w:divBdr>
                            <w:top w:val="none" w:sz="0" w:space="0" w:color="auto"/>
                            <w:left w:val="none" w:sz="0" w:space="0" w:color="auto"/>
                            <w:bottom w:val="none" w:sz="0" w:space="0" w:color="auto"/>
                            <w:right w:val="none" w:sz="0" w:space="0" w:color="auto"/>
                          </w:divBdr>
                        </w:div>
                        <w:div w:id="2060669133">
                          <w:marLeft w:val="0"/>
                          <w:marRight w:val="0"/>
                          <w:marTop w:val="0"/>
                          <w:marBottom w:val="0"/>
                          <w:divBdr>
                            <w:top w:val="none" w:sz="0" w:space="0" w:color="auto"/>
                            <w:left w:val="none" w:sz="0" w:space="0" w:color="auto"/>
                            <w:bottom w:val="none" w:sz="0" w:space="0" w:color="auto"/>
                            <w:right w:val="none" w:sz="0" w:space="0" w:color="auto"/>
                          </w:divBdr>
                        </w:div>
                        <w:div w:id="2044010741">
                          <w:marLeft w:val="0"/>
                          <w:marRight w:val="0"/>
                          <w:marTop w:val="0"/>
                          <w:marBottom w:val="0"/>
                          <w:divBdr>
                            <w:top w:val="none" w:sz="0" w:space="0" w:color="auto"/>
                            <w:left w:val="none" w:sz="0" w:space="0" w:color="auto"/>
                            <w:bottom w:val="none" w:sz="0" w:space="0" w:color="auto"/>
                            <w:right w:val="none" w:sz="0" w:space="0" w:color="auto"/>
                          </w:divBdr>
                        </w:div>
                        <w:div w:id="1762407175">
                          <w:marLeft w:val="0"/>
                          <w:marRight w:val="0"/>
                          <w:marTop w:val="0"/>
                          <w:marBottom w:val="0"/>
                          <w:divBdr>
                            <w:top w:val="none" w:sz="0" w:space="0" w:color="auto"/>
                            <w:left w:val="none" w:sz="0" w:space="0" w:color="auto"/>
                            <w:bottom w:val="none" w:sz="0" w:space="0" w:color="auto"/>
                            <w:right w:val="none" w:sz="0" w:space="0" w:color="auto"/>
                          </w:divBdr>
                        </w:div>
                        <w:div w:id="473253556">
                          <w:marLeft w:val="0"/>
                          <w:marRight w:val="0"/>
                          <w:marTop w:val="0"/>
                          <w:marBottom w:val="0"/>
                          <w:divBdr>
                            <w:top w:val="none" w:sz="0" w:space="0" w:color="auto"/>
                            <w:left w:val="none" w:sz="0" w:space="0" w:color="auto"/>
                            <w:bottom w:val="none" w:sz="0" w:space="0" w:color="auto"/>
                            <w:right w:val="none" w:sz="0" w:space="0" w:color="auto"/>
                          </w:divBdr>
                        </w:div>
                        <w:div w:id="346639195">
                          <w:marLeft w:val="0"/>
                          <w:marRight w:val="0"/>
                          <w:marTop w:val="0"/>
                          <w:marBottom w:val="0"/>
                          <w:divBdr>
                            <w:top w:val="none" w:sz="0" w:space="0" w:color="auto"/>
                            <w:left w:val="none" w:sz="0" w:space="0" w:color="auto"/>
                            <w:bottom w:val="none" w:sz="0" w:space="0" w:color="auto"/>
                            <w:right w:val="none" w:sz="0" w:space="0" w:color="auto"/>
                          </w:divBdr>
                        </w:div>
                        <w:div w:id="241067385">
                          <w:marLeft w:val="0"/>
                          <w:marRight w:val="0"/>
                          <w:marTop w:val="0"/>
                          <w:marBottom w:val="0"/>
                          <w:divBdr>
                            <w:top w:val="none" w:sz="0" w:space="0" w:color="auto"/>
                            <w:left w:val="none" w:sz="0" w:space="0" w:color="auto"/>
                            <w:bottom w:val="none" w:sz="0" w:space="0" w:color="auto"/>
                            <w:right w:val="none" w:sz="0" w:space="0" w:color="auto"/>
                          </w:divBdr>
                        </w:div>
                        <w:div w:id="54357001">
                          <w:marLeft w:val="0"/>
                          <w:marRight w:val="0"/>
                          <w:marTop w:val="0"/>
                          <w:marBottom w:val="0"/>
                          <w:divBdr>
                            <w:top w:val="none" w:sz="0" w:space="0" w:color="auto"/>
                            <w:left w:val="none" w:sz="0" w:space="0" w:color="auto"/>
                            <w:bottom w:val="none" w:sz="0" w:space="0" w:color="auto"/>
                            <w:right w:val="none" w:sz="0" w:space="0" w:color="auto"/>
                          </w:divBdr>
                        </w:div>
                        <w:div w:id="1033577698">
                          <w:marLeft w:val="0"/>
                          <w:marRight w:val="0"/>
                          <w:marTop w:val="0"/>
                          <w:marBottom w:val="0"/>
                          <w:divBdr>
                            <w:top w:val="none" w:sz="0" w:space="0" w:color="auto"/>
                            <w:left w:val="none" w:sz="0" w:space="0" w:color="auto"/>
                            <w:bottom w:val="none" w:sz="0" w:space="0" w:color="auto"/>
                            <w:right w:val="none" w:sz="0" w:space="0" w:color="auto"/>
                          </w:divBdr>
                        </w:div>
                        <w:div w:id="291130064">
                          <w:marLeft w:val="0"/>
                          <w:marRight w:val="0"/>
                          <w:marTop w:val="0"/>
                          <w:marBottom w:val="0"/>
                          <w:divBdr>
                            <w:top w:val="none" w:sz="0" w:space="0" w:color="auto"/>
                            <w:left w:val="none" w:sz="0" w:space="0" w:color="auto"/>
                            <w:bottom w:val="none" w:sz="0" w:space="0" w:color="auto"/>
                            <w:right w:val="none" w:sz="0" w:space="0" w:color="auto"/>
                          </w:divBdr>
                        </w:div>
                        <w:div w:id="694228739">
                          <w:marLeft w:val="0"/>
                          <w:marRight w:val="0"/>
                          <w:marTop w:val="0"/>
                          <w:marBottom w:val="0"/>
                          <w:divBdr>
                            <w:top w:val="none" w:sz="0" w:space="0" w:color="auto"/>
                            <w:left w:val="none" w:sz="0" w:space="0" w:color="auto"/>
                            <w:bottom w:val="none" w:sz="0" w:space="0" w:color="auto"/>
                            <w:right w:val="none" w:sz="0" w:space="0" w:color="auto"/>
                          </w:divBdr>
                        </w:div>
                        <w:div w:id="1490706866">
                          <w:marLeft w:val="0"/>
                          <w:marRight w:val="0"/>
                          <w:marTop w:val="0"/>
                          <w:marBottom w:val="0"/>
                          <w:divBdr>
                            <w:top w:val="none" w:sz="0" w:space="0" w:color="auto"/>
                            <w:left w:val="none" w:sz="0" w:space="0" w:color="auto"/>
                            <w:bottom w:val="none" w:sz="0" w:space="0" w:color="auto"/>
                            <w:right w:val="none" w:sz="0" w:space="0" w:color="auto"/>
                          </w:divBdr>
                        </w:div>
                        <w:div w:id="107050000">
                          <w:marLeft w:val="0"/>
                          <w:marRight w:val="0"/>
                          <w:marTop w:val="0"/>
                          <w:marBottom w:val="0"/>
                          <w:divBdr>
                            <w:top w:val="none" w:sz="0" w:space="0" w:color="auto"/>
                            <w:left w:val="none" w:sz="0" w:space="0" w:color="auto"/>
                            <w:bottom w:val="none" w:sz="0" w:space="0" w:color="auto"/>
                            <w:right w:val="none" w:sz="0" w:space="0" w:color="auto"/>
                          </w:divBdr>
                        </w:div>
                        <w:div w:id="743528962">
                          <w:marLeft w:val="0"/>
                          <w:marRight w:val="0"/>
                          <w:marTop w:val="0"/>
                          <w:marBottom w:val="0"/>
                          <w:divBdr>
                            <w:top w:val="none" w:sz="0" w:space="0" w:color="auto"/>
                            <w:left w:val="none" w:sz="0" w:space="0" w:color="auto"/>
                            <w:bottom w:val="none" w:sz="0" w:space="0" w:color="auto"/>
                            <w:right w:val="none" w:sz="0" w:space="0" w:color="auto"/>
                          </w:divBdr>
                        </w:div>
                        <w:div w:id="510149562">
                          <w:marLeft w:val="0"/>
                          <w:marRight w:val="0"/>
                          <w:marTop w:val="0"/>
                          <w:marBottom w:val="0"/>
                          <w:divBdr>
                            <w:top w:val="none" w:sz="0" w:space="0" w:color="auto"/>
                            <w:left w:val="none" w:sz="0" w:space="0" w:color="auto"/>
                            <w:bottom w:val="none" w:sz="0" w:space="0" w:color="auto"/>
                            <w:right w:val="none" w:sz="0" w:space="0" w:color="auto"/>
                          </w:divBdr>
                        </w:div>
                        <w:div w:id="1313749565">
                          <w:marLeft w:val="0"/>
                          <w:marRight w:val="0"/>
                          <w:marTop w:val="0"/>
                          <w:marBottom w:val="0"/>
                          <w:divBdr>
                            <w:top w:val="none" w:sz="0" w:space="0" w:color="auto"/>
                            <w:left w:val="none" w:sz="0" w:space="0" w:color="auto"/>
                            <w:bottom w:val="none" w:sz="0" w:space="0" w:color="auto"/>
                            <w:right w:val="none" w:sz="0" w:space="0" w:color="auto"/>
                          </w:divBdr>
                        </w:div>
                        <w:div w:id="1516766722">
                          <w:marLeft w:val="0"/>
                          <w:marRight w:val="0"/>
                          <w:marTop w:val="0"/>
                          <w:marBottom w:val="0"/>
                          <w:divBdr>
                            <w:top w:val="none" w:sz="0" w:space="0" w:color="auto"/>
                            <w:left w:val="none" w:sz="0" w:space="0" w:color="auto"/>
                            <w:bottom w:val="none" w:sz="0" w:space="0" w:color="auto"/>
                            <w:right w:val="none" w:sz="0" w:space="0" w:color="auto"/>
                          </w:divBdr>
                        </w:div>
                        <w:div w:id="1973711267">
                          <w:marLeft w:val="0"/>
                          <w:marRight w:val="0"/>
                          <w:marTop w:val="0"/>
                          <w:marBottom w:val="0"/>
                          <w:divBdr>
                            <w:top w:val="none" w:sz="0" w:space="0" w:color="auto"/>
                            <w:left w:val="none" w:sz="0" w:space="0" w:color="auto"/>
                            <w:bottom w:val="none" w:sz="0" w:space="0" w:color="auto"/>
                            <w:right w:val="none" w:sz="0" w:space="0" w:color="auto"/>
                          </w:divBdr>
                        </w:div>
                        <w:div w:id="538005795">
                          <w:marLeft w:val="0"/>
                          <w:marRight w:val="0"/>
                          <w:marTop w:val="0"/>
                          <w:marBottom w:val="0"/>
                          <w:divBdr>
                            <w:top w:val="none" w:sz="0" w:space="0" w:color="auto"/>
                            <w:left w:val="none" w:sz="0" w:space="0" w:color="auto"/>
                            <w:bottom w:val="none" w:sz="0" w:space="0" w:color="auto"/>
                            <w:right w:val="none" w:sz="0" w:space="0" w:color="auto"/>
                          </w:divBdr>
                        </w:div>
                        <w:div w:id="1373964711">
                          <w:marLeft w:val="0"/>
                          <w:marRight w:val="0"/>
                          <w:marTop w:val="0"/>
                          <w:marBottom w:val="0"/>
                          <w:divBdr>
                            <w:top w:val="none" w:sz="0" w:space="0" w:color="auto"/>
                            <w:left w:val="none" w:sz="0" w:space="0" w:color="auto"/>
                            <w:bottom w:val="none" w:sz="0" w:space="0" w:color="auto"/>
                            <w:right w:val="none" w:sz="0" w:space="0" w:color="auto"/>
                          </w:divBdr>
                        </w:div>
                        <w:div w:id="1529685664">
                          <w:marLeft w:val="0"/>
                          <w:marRight w:val="0"/>
                          <w:marTop w:val="0"/>
                          <w:marBottom w:val="0"/>
                          <w:divBdr>
                            <w:top w:val="none" w:sz="0" w:space="0" w:color="auto"/>
                            <w:left w:val="none" w:sz="0" w:space="0" w:color="auto"/>
                            <w:bottom w:val="none" w:sz="0" w:space="0" w:color="auto"/>
                            <w:right w:val="none" w:sz="0" w:space="0" w:color="auto"/>
                          </w:divBdr>
                        </w:div>
                        <w:div w:id="1344935784">
                          <w:marLeft w:val="0"/>
                          <w:marRight w:val="0"/>
                          <w:marTop w:val="0"/>
                          <w:marBottom w:val="0"/>
                          <w:divBdr>
                            <w:top w:val="none" w:sz="0" w:space="0" w:color="auto"/>
                            <w:left w:val="none" w:sz="0" w:space="0" w:color="auto"/>
                            <w:bottom w:val="none" w:sz="0" w:space="0" w:color="auto"/>
                            <w:right w:val="none" w:sz="0" w:space="0" w:color="auto"/>
                          </w:divBdr>
                        </w:div>
                        <w:div w:id="2132279324">
                          <w:marLeft w:val="0"/>
                          <w:marRight w:val="0"/>
                          <w:marTop w:val="0"/>
                          <w:marBottom w:val="0"/>
                          <w:divBdr>
                            <w:top w:val="none" w:sz="0" w:space="0" w:color="auto"/>
                            <w:left w:val="none" w:sz="0" w:space="0" w:color="auto"/>
                            <w:bottom w:val="none" w:sz="0" w:space="0" w:color="auto"/>
                            <w:right w:val="none" w:sz="0" w:space="0" w:color="auto"/>
                          </w:divBdr>
                        </w:div>
                        <w:div w:id="715547184">
                          <w:marLeft w:val="0"/>
                          <w:marRight w:val="0"/>
                          <w:marTop w:val="0"/>
                          <w:marBottom w:val="0"/>
                          <w:divBdr>
                            <w:top w:val="none" w:sz="0" w:space="0" w:color="auto"/>
                            <w:left w:val="none" w:sz="0" w:space="0" w:color="auto"/>
                            <w:bottom w:val="none" w:sz="0" w:space="0" w:color="auto"/>
                            <w:right w:val="none" w:sz="0" w:space="0" w:color="auto"/>
                          </w:divBdr>
                        </w:div>
                        <w:div w:id="1874070691">
                          <w:marLeft w:val="0"/>
                          <w:marRight w:val="0"/>
                          <w:marTop w:val="0"/>
                          <w:marBottom w:val="0"/>
                          <w:divBdr>
                            <w:top w:val="none" w:sz="0" w:space="0" w:color="auto"/>
                            <w:left w:val="none" w:sz="0" w:space="0" w:color="auto"/>
                            <w:bottom w:val="none" w:sz="0" w:space="0" w:color="auto"/>
                            <w:right w:val="none" w:sz="0" w:space="0" w:color="auto"/>
                          </w:divBdr>
                        </w:div>
                        <w:div w:id="1403140891">
                          <w:marLeft w:val="0"/>
                          <w:marRight w:val="0"/>
                          <w:marTop w:val="0"/>
                          <w:marBottom w:val="0"/>
                          <w:divBdr>
                            <w:top w:val="none" w:sz="0" w:space="0" w:color="auto"/>
                            <w:left w:val="none" w:sz="0" w:space="0" w:color="auto"/>
                            <w:bottom w:val="none" w:sz="0" w:space="0" w:color="auto"/>
                            <w:right w:val="none" w:sz="0" w:space="0" w:color="auto"/>
                          </w:divBdr>
                        </w:div>
                        <w:div w:id="136531893">
                          <w:marLeft w:val="0"/>
                          <w:marRight w:val="0"/>
                          <w:marTop w:val="0"/>
                          <w:marBottom w:val="0"/>
                          <w:divBdr>
                            <w:top w:val="none" w:sz="0" w:space="0" w:color="auto"/>
                            <w:left w:val="none" w:sz="0" w:space="0" w:color="auto"/>
                            <w:bottom w:val="none" w:sz="0" w:space="0" w:color="auto"/>
                            <w:right w:val="none" w:sz="0" w:space="0" w:color="auto"/>
                          </w:divBdr>
                        </w:div>
                        <w:div w:id="1943299573">
                          <w:marLeft w:val="0"/>
                          <w:marRight w:val="0"/>
                          <w:marTop w:val="0"/>
                          <w:marBottom w:val="0"/>
                          <w:divBdr>
                            <w:top w:val="none" w:sz="0" w:space="0" w:color="auto"/>
                            <w:left w:val="none" w:sz="0" w:space="0" w:color="auto"/>
                            <w:bottom w:val="none" w:sz="0" w:space="0" w:color="auto"/>
                            <w:right w:val="none" w:sz="0" w:space="0" w:color="auto"/>
                          </w:divBdr>
                        </w:div>
                        <w:div w:id="2069067290">
                          <w:marLeft w:val="0"/>
                          <w:marRight w:val="0"/>
                          <w:marTop w:val="0"/>
                          <w:marBottom w:val="0"/>
                          <w:divBdr>
                            <w:top w:val="none" w:sz="0" w:space="0" w:color="auto"/>
                            <w:left w:val="none" w:sz="0" w:space="0" w:color="auto"/>
                            <w:bottom w:val="none" w:sz="0" w:space="0" w:color="auto"/>
                            <w:right w:val="none" w:sz="0" w:space="0" w:color="auto"/>
                          </w:divBdr>
                        </w:div>
                        <w:div w:id="2011758911">
                          <w:marLeft w:val="0"/>
                          <w:marRight w:val="0"/>
                          <w:marTop w:val="0"/>
                          <w:marBottom w:val="0"/>
                          <w:divBdr>
                            <w:top w:val="none" w:sz="0" w:space="0" w:color="auto"/>
                            <w:left w:val="none" w:sz="0" w:space="0" w:color="auto"/>
                            <w:bottom w:val="none" w:sz="0" w:space="0" w:color="auto"/>
                            <w:right w:val="none" w:sz="0" w:space="0" w:color="auto"/>
                          </w:divBdr>
                        </w:div>
                        <w:div w:id="1685479612">
                          <w:marLeft w:val="0"/>
                          <w:marRight w:val="0"/>
                          <w:marTop w:val="0"/>
                          <w:marBottom w:val="0"/>
                          <w:divBdr>
                            <w:top w:val="none" w:sz="0" w:space="0" w:color="auto"/>
                            <w:left w:val="none" w:sz="0" w:space="0" w:color="auto"/>
                            <w:bottom w:val="none" w:sz="0" w:space="0" w:color="auto"/>
                            <w:right w:val="none" w:sz="0" w:space="0" w:color="auto"/>
                          </w:divBdr>
                        </w:div>
                        <w:div w:id="722825601">
                          <w:marLeft w:val="0"/>
                          <w:marRight w:val="0"/>
                          <w:marTop w:val="0"/>
                          <w:marBottom w:val="0"/>
                          <w:divBdr>
                            <w:top w:val="none" w:sz="0" w:space="0" w:color="auto"/>
                            <w:left w:val="none" w:sz="0" w:space="0" w:color="auto"/>
                            <w:bottom w:val="none" w:sz="0" w:space="0" w:color="auto"/>
                            <w:right w:val="none" w:sz="0" w:space="0" w:color="auto"/>
                          </w:divBdr>
                        </w:div>
                        <w:div w:id="517352084">
                          <w:marLeft w:val="0"/>
                          <w:marRight w:val="0"/>
                          <w:marTop w:val="0"/>
                          <w:marBottom w:val="0"/>
                          <w:divBdr>
                            <w:top w:val="none" w:sz="0" w:space="0" w:color="auto"/>
                            <w:left w:val="none" w:sz="0" w:space="0" w:color="auto"/>
                            <w:bottom w:val="none" w:sz="0" w:space="0" w:color="auto"/>
                            <w:right w:val="none" w:sz="0" w:space="0" w:color="auto"/>
                          </w:divBdr>
                        </w:div>
                        <w:div w:id="100684394">
                          <w:marLeft w:val="0"/>
                          <w:marRight w:val="0"/>
                          <w:marTop w:val="0"/>
                          <w:marBottom w:val="0"/>
                          <w:divBdr>
                            <w:top w:val="none" w:sz="0" w:space="0" w:color="auto"/>
                            <w:left w:val="none" w:sz="0" w:space="0" w:color="auto"/>
                            <w:bottom w:val="none" w:sz="0" w:space="0" w:color="auto"/>
                            <w:right w:val="none" w:sz="0" w:space="0" w:color="auto"/>
                          </w:divBdr>
                        </w:div>
                        <w:div w:id="1180434620">
                          <w:marLeft w:val="0"/>
                          <w:marRight w:val="0"/>
                          <w:marTop w:val="0"/>
                          <w:marBottom w:val="0"/>
                          <w:divBdr>
                            <w:top w:val="none" w:sz="0" w:space="0" w:color="auto"/>
                            <w:left w:val="none" w:sz="0" w:space="0" w:color="auto"/>
                            <w:bottom w:val="none" w:sz="0" w:space="0" w:color="auto"/>
                            <w:right w:val="none" w:sz="0" w:space="0" w:color="auto"/>
                          </w:divBdr>
                        </w:div>
                        <w:div w:id="1060009631">
                          <w:marLeft w:val="0"/>
                          <w:marRight w:val="0"/>
                          <w:marTop w:val="0"/>
                          <w:marBottom w:val="0"/>
                          <w:divBdr>
                            <w:top w:val="none" w:sz="0" w:space="0" w:color="auto"/>
                            <w:left w:val="none" w:sz="0" w:space="0" w:color="auto"/>
                            <w:bottom w:val="none" w:sz="0" w:space="0" w:color="auto"/>
                            <w:right w:val="none" w:sz="0" w:space="0" w:color="auto"/>
                          </w:divBdr>
                        </w:div>
                        <w:div w:id="1868177459">
                          <w:marLeft w:val="0"/>
                          <w:marRight w:val="0"/>
                          <w:marTop w:val="0"/>
                          <w:marBottom w:val="0"/>
                          <w:divBdr>
                            <w:top w:val="none" w:sz="0" w:space="0" w:color="auto"/>
                            <w:left w:val="none" w:sz="0" w:space="0" w:color="auto"/>
                            <w:bottom w:val="none" w:sz="0" w:space="0" w:color="auto"/>
                            <w:right w:val="none" w:sz="0" w:space="0" w:color="auto"/>
                          </w:divBdr>
                        </w:div>
                        <w:div w:id="1415393115">
                          <w:marLeft w:val="0"/>
                          <w:marRight w:val="0"/>
                          <w:marTop w:val="0"/>
                          <w:marBottom w:val="0"/>
                          <w:divBdr>
                            <w:top w:val="none" w:sz="0" w:space="0" w:color="auto"/>
                            <w:left w:val="none" w:sz="0" w:space="0" w:color="auto"/>
                            <w:bottom w:val="none" w:sz="0" w:space="0" w:color="auto"/>
                            <w:right w:val="none" w:sz="0" w:space="0" w:color="auto"/>
                          </w:divBdr>
                        </w:div>
                        <w:div w:id="1510221516">
                          <w:marLeft w:val="0"/>
                          <w:marRight w:val="0"/>
                          <w:marTop w:val="0"/>
                          <w:marBottom w:val="0"/>
                          <w:divBdr>
                            <w:top w:val="none" w:sz="0" w:space="0" w:color="auto"/>
                            <w:left w:val="none" w:sz="0" w:space="0" w:color="auto"/>
                            <w:bottom w:val="none" w:sz="0" w:space="0" w:color="auto"/>
                            <w:right w:val="none" w:sz="0" w:space="0" w:color="auto"/>
                          </w:divBdr>
                        </w:div>
                        <w:div w:id="2034650465">
                          <w:marLeft w:val="0"/>
                          <w:marRight w:val="0"/>
                          <w:marTop w:val="0"/>
                          <w:marBottom w:val="0"/>
                          <w:divBdr>
                            <w:top w:val="none" w:sz="0" w:space="0" w:color="auto"/>
                            <w:left w:val="none" w:sz="0" w:space="0" w:color="auto"/>
                            <w:bottom w:val="none" w:sz="0" w:space="0" w:color="auto"/>
                            <w:right w:val="none" w:sz="0" w:space="0" w:color="auto"/>
                          </w:divBdr>
                        </w:div>
                        <w:div w:id="262148757">
                          <w:marLeft w:val="0"/>
                          <w:marRight w:val="0"/>
                          <w:marTop w:val="0"/>
                          <w:marBottom w:val="0"/>
                          <w:divBdr>
                            <w:top w:val="none" w:sz="0" w:space="0" w:color="auto"/>
                            <w:left w:val="none" w:sz="0" w:space="0" w:color="auto"/>
                            <w:bottom w:val="none" w:sz="0" w:space="0" w:color="auto"/>
                            <w:right w:val="none" w:sz="0" w:space="0" w:color="auto"/>
                          </w:divBdr>
                        </w:div>
                        <w:div w:id="1824664696">
                          <w:marLeft w:val="0"/>
                          <w:marRight w:val="0"/>
                          <w:marTop w:val="0"/>
                          <w:marBottom w:val="0"/>
                          <w:divBdr>
                            <w:top w:val="none" w:sz="0" w:space="0" w:color="auto"/>
                            <w:left w:val="none" w:sz="0" w:space="0" w:color="auto"/>
                            <w:bottom w:val="none" w:sz="0" w:space="0" w:color="auto"/>
                            <w:right w:val="none" w:sz="0" w:space="0" w:color="auto"/>
                          </w:divBdr>
                        </w:div>
                        <w:div w:id="323242223">
                          <w:marLeft w:val="0"/>
                          <w:marRight w:val="0"/>
                          <w:marTop w:val="0"/>
                          <w:marBottom w:val="0"/>
                          <w:divBdr>
                            <w:top w:val="none" w:sz="0" w:space="0" w:color="auto"/>
                            <w:left w:val="none" w:sz="0" w:space="0" w:color="auto"/>
                            <w:bottom w:val="none" w:sz="0" w:space="0" w:color="auto"/>
                            <w:right w:val="none" w:sz="0" w:space="0" w:color="auto"/>
                          </w:divBdr>
                        </w:div>
                        <w:div w:id="128665973">
                          <w:marLeft w:val="0"/>
                          <w:marRight w:val="0"/>
                          <w:marTop w:val="0"/>
                          <w:marBottom w:val="0"/>
                          <w:divBdr>
                            <w:top w:val="none" w:sz="0" w:space="0" w:color="auto"/>
                            <w:left w:val="none" w:sz="0" w:space="0" w:color="auto"/>
                            <w:bottom w:val="none" w:sz="0" w:space="0" w:color="auto"/>
                            <w:right w:val="none" w:sz="0" w:space="0" w:color="auto"/>
                          </w:divBdr>
                        </w:div>
                        <w:div w:id="970211616">
                          <w:marLeft w:val="0"/>
                          <w:marRight w:val="0"/>
                          <w:marTop w:val="0"/>
                          <w:marBottom w:val="0"/>
                          <w:divBdr>
                            <w:top w:val="none" w:sz="0" w:space="0" w:color="auto"/>
                            <w:left w:val="none" w:sz="0" w:space="0" w:color="auto"/>
                            <w:bottom w:val="none" w:sz="0" w:space="0" w:color="auto"/>
                            <w:right w:val="none" w:sz="0" w:space="0" w:color="auto"/>
                          </w:divBdr>
                        </w:div>
                        <w:div w:id="241448742">
                          <w:marLeft w:val="0"/>
                          <w:marRight w:val="0"/>
                          <w:marTop w:val="0"/>
                          <w:marBottom w:val="0"/>
                          <w:divBdr>
                            <w:top w:val="none" w:sz="0" w:space="0" w:color="auto"/>
                            <w:left w:val="none" w:sz="0" w:space="0" w:color="auto"/>
                            <w:bottom w:val="none" w:sz="0" w:space="0" w:color="auto"/>
                            <w:right w:val="none" w:sz="0" w:space="0" w:color="auto"/>
                          </w:divBdr>
                        </w:div>
                        <w:div w:id="895435509">
                          <w:marLeft w:val="0"/>
                          <w:marRight w:val="0"/>
                          <w:marTop w:val="0"/>
                          <w:marBottom w:val="0"/>
                          <w:divBdr>
                            <w:top w:val="none" w:sz="0" w:space="0" w:color="auto"/>
                            <w:left w:val="none" w:sz="0" w:space="0" w:color="auto"/>
                            <w:bottom w:val="none" w:sz="0" w:space="0" w:color="auto"/>
                            <w:right w:val="none" w:sz="0" w:space="0" w:color="auto"/>
                          </w:divBdr>
                        </w:div>
                        <w:div w:id="1028412599">
                          <w:marLeft w:val="0"/>
                          <w:marRight w:val="0"/>
                          <w:marTop w:val="0"/>
                          <w:marBottom w:val="0"/>
                          <w:divBdr>
                            <w:top w:val="none" w:sz="0" w:space="0" w:color="auto"/>
                            <w:left w:val="none" w:sz="0" w:space="0" w:color="auto"/>
                            <w:bottom w:val="none" w:sz="0" w:space="0" w:color="auto"/>
                            <w:right w:val="none" w:sz="0" w:space="0" w:color="auto"/>
                          </w:divBdr>
                        </w:div>
                        <w:div w:id="609241245">
                          <w:marLeft w:val="0"/>
                          <w:marRight w:val="0"/>
                          <w:marTop w:val="0"/>
                          <w:marBottom w:val="0"/>
                          <w:divBdr>
                            <w:top w:val="none" w:sz="0" w:space="0" w:color="auto"/>
                            <w:left w:val="none" w:sz="0" w:space="0" w:color="auto"/>
                            <w:bottom w:val="none" w:sz="0" w:space="0" w:color="auto"/>
                            <w:right w:val="none" w:sz="0" w:space="0" w:color="auto"/>
                          </w:divBdr>
                        </w:div>
                        <w:div w:id="996034566">
                          <w:marLeft w:val="0"/>
                          <w:marRight w:val="0"/>
                          <w:marTop w:val="0"/>
                          <w:marBottom w:val="0"/>
                          <w:divBdr>
                            <w:top w:val="none" w:sz="0" w:space="0" w:color="auto"/>
                            <w:left w:val="none" w:sz="0" w:space="0" w:color="auto"/>
                            <w:bottom w:val="none" w:sz="0" w:space="0" w:color="auto"/>
                            <w:right w:val="none" w:sz="0" w:space="0" w:color="auto"/>
                          </w:divBdr>
                        </w:div>
                        <w:div w:id="769861811">
                          <w:marLeft w:val="0"/>
                          <w:marRight w:val="0"/>
                          <w:marTop w:val="0"/>
                          <w:marBottom w:val="0"/>
                          <w:divBdr>
                            <w:top w:val="none" w:sz="0" w:space="0" w:color="auto"/>
                            <w:left w:val="none" w:sz="0" w:space="0" w:color="auto"/>
                            <w:bottom w:val="none" w:sz="0" w:space="0" w:color="auto"/>
                            <w:right w:val="none" w:sz="0" w:space="0" w:color="auto"/>
                          </w:divBdr>
                        </w:div>
                        <w:div w:id="1696926510">
                          <w:marLeft w:val="0"/>
                          <w:marRight w:val="0"/>
                          <w:marTop w:val="0"/>
                          <w:marBottom w:val="0"/>
                          <w:divBdr>
                            <w:top w:val="none" w:sz="0" w:space="0" w:color="auto"/>
                            <w:left w:val="none" w:sz="0" w:space="0" w:color="auto"/>
                            <w:bottom w:val="none" w:sz="0" w:space="0" w:color="auto"/>
                            <w:right w:val="none" w:sz="0" w:space="0" w:color="auto"/>
                          </w:divBdr>
                        </w:div>
                        <w:div w:id="1951011555">
                          <w:marLeft w:val="0"/>
                          <w:marRight w:val="0"/>
                          <w:marTop w:val="0"/>
                          <w:marBottom w:val="0"/>
                          <w:divBdr>
                            <w:top w:val="none" w:sz="0" w:space="0" w:color="auto"/>
                            <w:left w:val="none" w:sz="0" w:space="0" w:color="auto"/>
                            <w:bottom w:val="none" w:sz="0" w:space="0" w:color="auto"/>
                            <w:right w:val="none" w:sz="0" w:space="0" w:color="auto"/>
                          </w:divBdr>
                        </w:div>
                        <w:div w:id="222840717">
                          <w:marLeft w:val="0"/>
                          <w:marRight w:val="0"/>
                          <w:marTop w:val="0"/>
                          <w:marBottom w:val="0"/>
                          <w:divBdr>
                            <w:top w:val="none" w:sz="0" w:space="0" w:color="auto"/>
                            <w:left w:val="none" w:sz="0" w:space="0" w:color="auto"/>
                            <w:bottom w:val="none" w:sz="0" w:space="0" w:color="auto"/>
                            <w:right w:val="none" w:sz="0" w:space="0" w:color="auto"/>
                          </w:divBdr>
                        </w:div>
                        <w:div w:id="2106607600">
                          <w:marLeft w:val="0"/>
                          <w:marRight w:val="0"/>
                          <w:marTop w:val="0"/>
                          <w:marBottom w:val="0"/>
                          <w:divBdr>
                            <w:top w:val="none" w:sz="0" w:space="0" w:color="auto"/>
                            <w:left w:val="none" w:sz="0" w:space="0" w:color="auto"/>
                            <w:bottom w:val="none" w:sz="0" w:space="0" w:color="auto"/>
                            <w:right w:val="none" w:sz="0" w:space="0" w:color="auto"/>
                          </w:divBdr>
                        </w:div>
                        <w:div w:id="1916089728">
                          <w:marLeft w:val="0"/>
                          <w:marRight w:val="0"/>
                          <w:marTop w:val="0"/>
                          <w:marBottom w:val="0"/>
                          <w:divBdr>
                            <w:top w:val="none" w:sz="0" w:space="0" w:color="auto"/>
                            <w:left w:val="none" w:sz="0" w:space="0" w:color="auto"/>
                            <w:bottom w:val="none" w:sz="0" w:space="0" w:color="auto"/>
                            <w:right w:val="none" w:sz="0" w:space="0" w:color="auto"/>
                          </w:divBdr>
                        </w:div>
                        <w:div w:id="2084258013">
                          <w:marLeft w:val="0"/>
                          <w:marRight w:val="0"/>
                          <w:marTop w:val="0"/>
                          <w:marBottom w:val="0"/>
                          <w:divBdr>
                            <w:top w:val="none" w:sz="0" w:space="0" w:color="auto"/>
                            <w:left w:val="none" w:sz="0" w:space="0" w:color="auto"/>
                            <w:bottom w:val="none" w:sz="0" w:space="0" w:color="auto"/>
                            <w:right w:val="none" w:sz="0" w:space="0" w:color="auto"/>
                          </w:divBdr>
                        </w:div>
                        <w:div w:id="1794445157">
                          <w:marLeft w:val="0"/>
                          <w:marRight w:val="0"/>
                          <w:marTop w:val="0"/>
                          <w:marBottom w:val="0"/>
                          <w:divBdr>
                            <w:top w:val="none" w:sz="0" w:space="0" w:color="auto"/>
                            <w:left w:val="none" w:sz="0" w:space="0" w:color="auto"/>
                            <w:bottom w:val="none" w:sz="0" w:space="0" w:color="auto"/>
                            <w:right w:val="none" w:sz="0" w:space="0" w:color="auto"/>
                          </w:divBdr>
                        </w:div>
                        <w:div w:id="387804453">
                          <w:marLeft w:val="0"/>
                          <w:marRight w:val="0"/>
                          <w:marTop w:val="0"/>
                          <w:marBottom w:val="0"/>
                          <w:divBdr>
                            <w:top w:val="none" w:sz="0" w:space="0" w:color="auto"/>
                            <w:left w:val="none" w:sz="0" w:space="0" w:color="auto"/>
                            <w:bottom w:val="none" w:sz="0" w:space="0" w:color="auto"/>
                            <w:right w:val="none" w:sz="0" w:space="0" w:color="auto"/>
                          </w:divBdr>
                        </w:div>
                        <w:div w:id="1060832999">
                          <w:marLeft w:val="0"/>
                          <w:marRight w:val="0"/>
                          <w:marTop w:val="0"/>
                          <w:marBottom w:val="0"/>
                          <w:divBdr>
                            <w:top w:val="none" w:sz="0" w:space="0" w:color="auto"/>
                            <w:left w:val="none" w:sz="0" w:space="0" w:color="auto"/>
                            <w:bottom w:val="none" w:sz="0" w:space="0" w:color="auto"/>
                            <w:right w:val="none" w:sz="0" w:space="0" w:color="auto"/>
                          </w:divBdr>
                        </w:div>
                        <w:div w:id="1265112980">
                          <w:marLeft w:val="0"/>
                          <w:marRight w:val="0"/>
                          <w:marTop w:val="0"/>
                          <w:marBottom w:val="0"/>
                          <w:divBdr>
                            <w:top w:val="none" w:sz="0" w:space="0" w:color="auto"/>
                            <w:left w:val="none" w:sz="0" w:space="0" w:color="auto"/>
                            <w:bottom w:val="none" w:sz="0" w:space="0" w:color="auto"/>
                            <w:right w:val="none" w:sz="0" w:space="0" w:color="auto"/>
                          </w:divBdr>
                        </w:div>
                        <w:div w:id="486745888">
                          <w:marLeft w:val="0"/>
                          <w:marRight w:val="0"/>
                          <w:marTop w:val="0"/>
                          <w:marBottom w:val="0"/>
                          <w:divBdr>
                            <w:top w:val="none" w:sz="0" w:space="0" w:color="auto"/>
                            <w:left w:val="none" w:sz="0" w:space="0" w:color="auto"/>
                            <w:bottom w:val="none" w:sz="0" w:space="0" w:color="auto"/>
                            <w:right w:val="none" w:sz="0" w:space="0" w:color="auto"/>
                          </w:divBdr>
                        </w:div>
                        <w:div w:id="105124070">
                          <w:marLeft w:val="0"/>
                          <w:marRight w:val="0"/>
                          <w:marTop w:val="0"/>
                          <w:marBottom w:val="0"/>
                          <w:divBdr>
                            <w:top w:val="none" w:sz="0" w:space="0" w:color="auto"/>
                            <w:left w:val="none" w:sz="0" w:space="0" w:color="auto"/>
                            <w:bottom w:val="none" w:sz="0" w:space="0" w:color="auto"/>
                            <w:right w:val="none" w:sz="0" w:space="0" w:color="auto"/>
                          </w:divBdr>
                        </w:div>
                        <w:div w:id="1705054504">
                          <w:marLeft w:val="0"/>
                          <w:marRight w:val="0"/>
                          <w:marTop w:val="0"/>
                          <w:marBottom w:val="0"/>
                          <w:divBdr>
                            <w:top w:val="none" w:sz="0" w:space="0" w:color="auto"/>
                            <w:left w:val="none" w:sz="0" w:space="0" w:color="auto"/>
                            <w:bottom w:val="none" w:sz="0" w:space="0" w:color="auto"/>
                            <w:right w:val="none" w:sz="0" w:space="0" w:color="auto"/>
                          </w:divBdr>
                        </w:div>
                        <w:div w:id="971793790">
                          <w:marLeft w:val="0"/>
                          <w:marRight w:val="0"/>
                          <w:marTop w:val="0"/>
                          <w:marBottom w:val="0"/>
                          <w:divBdr>
                            <w:top w:val="none" w:sz="0" w:space="0" w:color="auto"/>
                            <w:left w:val="none" w:sz="0" w:space="0" w:color="auto"/>
                            <w:bottom w:val="none" w:sz="0" w:space="0" w:color="auto"/>
                            <w:right w:val="none" w:sz="0" w:space="0" w:color="auto"/>
                          </w:divBdr>
                        </w:div>
                        <w:div w:id="1047026478">
                          <w:marLeft w:val="0"/>
                          <w:marRight w:val="0"/>
                          <w:marTop w:val="0"/>
                          <w:marBottom w:val="0"/>
                          <w:divBdr>
                            <w:top w:val="none" w:sz="0" w:space="0" w:color="auto"/>
                            <w:left w:val="none" w:sz="0" w:space="0" w:color="auto"/>
                            <w:bottom w:val="none" w:sz="0" w:space="0" w:color="auto"/>
                            <w:right w:val="none" w:sz="0" w:space="0" w:color="auto"/>
                          </w:divBdr>
                        </w:div>
                        <w:div w:id="410085895">
                          <w:marLeft w:val="0"/>
                          <w:marRight w:val="0"/>
                          <w:marTop w:val="0"/>
                          <w:marBottom w:val="0"/>
                          <w:divBdr>
                            <w:top w:val="none" w:sz="0" w:space="0" w:color="auto"/>
                            <w:left w:val="none" w:sz="0" w:space="0" w:color="auto"/>
                            <w:bottom w:val="none" w:sz="0" w:space="0" w:color="auto"/>
                            <w:right w:val="none" w:sz="0" w:space="0" w:color="auto"/>
                          </w:divBdr>
                        </w:div>
                        <w:div w:id="1132287418">
                          <w:marLeft w:val="0"/>
                          <w:marRight w:val="0"/>
                          <w:marTop w:val="0"/>
                          <w:marBottom w:val="0"/>
                          <w:divBdr>
                            <w:top w:val="none" w:sz="0" w:space="0" w:color="auto"/>
                            <w:left w:val="none" w:sz="0" w:space="0" w:color="auto"/>
                            <w:bottom w:val="none" w:sz="0" w:space="0" w:color="auto"/>
                            <w:right w:val="none" w:sz="0" w:space="0" w:color="auto"/>
                          </w:divBdr>
                        </w:div>
                        <w:div w:id="1410540489">
                          <w:marLeft w:val="0"/>
                          <w:marRight w:val="0"/>
                          <w:marTop w:val="0"/>
                          <w:marBottom w:val="0"/>
                          <w:divBdr>
                            <w:top w:val="none" w:sz="0" w:space="0" w:color="auto"/>
                            <w:left w:val="none" w:sz="0" w:space="0" w:color="auto"/>
                            <w:bottom w:val="none" w:sz="0" w:space="0" w:color="auto"/>
                            <w:right w:val="none" w:sz="0" w:space="0" w:color="auto"/>
                          </w:divBdr>
                        </w:div>
                        <w:div w:id="1664507182">
                          <w:marLeft w:val="0"/>
                          <w:marRight w:val="0"/>
                          <w:marTop w:val="0"/>
                          <w:marBottom w:val="0"/>
                          <w:divBdr>
                            <w:top w:val="none" w:sz="0" w:space="0" w:color="auto"/>
                            <w:left w:val="none" w:sz="0" w:space="0" w:color="auto"/>
                            <w:bottom w:val="none" w:sz="0" w:space="0" w:color="auto"/>
                            <w:right w:val="none" w:sz="0" w:space="0" w:color="auto"/>
                          </w:divBdr>
                        </w:div>
                        <w:div w:id="1382703999">
                          <w:marLeft w:val="0"/>
                          <w:marRight w:val="0"/>
                          <w:marTop w:val="0"/>
                          <w:marBottom w:val="0"/>
                          <w:divBdr>
                            <w:top w:val="none" w:sz="0" w:space="0" w:color="auto"/>
                            <w:left w:val="none" w:sz="0" w:space="0" w:color="auto"/>
                            <w:bottom w:val="none" w:sz="0" w:space="0" w:color="auto"/>
                            <w:right w:val="none" w:sz="0" w:space="0" w:color="auto"/>
                          </w:divBdr>
                        </w:div>
                        <w:div w:id="630134791">
                          <w:marLeft w:val="0"/>
                          <w:marRight w:val="0"/>
                          <w:marTop w:val="0"/>
                          <w:marBottom w:val="0"/>
                          <w:divBdr>
                            <w:top w:val="none" w:sz="0" w:space="0" w:color="auto"/>
                            <w:left w:val="none" w:sz="0" w:space="0" w:color="auto"/>
                            <w:bottom w:val="none" w:sz="0" w:space="0" w:color="auto"/>
                            <w:right w:val="none" w:sz="0" w:space="0" w:color="auto"/>
                          </w:divBdr>
                        </w:div>
                        <w:div w:id="1291327927">
                          <w:marLeft w:val="0"/>
                          <w:marRight w:val="0"/>
                          <w:marTop w:val="0"/>
                          <w:marBottom w:val="0"/>
                          <w:divBdr>
                            <w:top w:val="none" w:sz="0" w:space="0" w:color="auto"/>
                            <w:left w:val="none" w:sz="0" w:space="0" w:color="auto"/>
                            <w:bottom w:val="none" w:sz="0" w:space="0" w:color="auto"/>
                            <w:right w:val="none" w:sz="0" w:space="0" w:color="auto"/>
                          </w:divBdr>
                        </w:div>
                        <w:div w:id="471211354">
                          <w:marLeft w:val="0"/>
                          <w:marRight w:val="0"/>
                          <w:marTop w:val="0"/>
                          <w:marBottom w:val="0"/>
                          <w:divBdr>
                            <w:top w:val="none" w:sz="0" w:space="0" w:color="auto"/>
                            <w:left w:val="none" w:sz="0" w:space="0" w:color="auto"/>
                            <w:bottom w:val="none" w:sz="0" w:space="0" w:color="auto"/>
                            <w:right w:val="none" w:sz="0" w:space="0" w:color="auto"/>
                          </w:divBdr>
                        </w:div>
                        <w:div w:id="573514372">
                          <w:marLeft w:val="0"/>
                          <w:marRight w:val="0"/>
                          <w:marTop w:val="0"/>
                          <w:marBottom w:val="0"/>
                          <w:divBdr>
                            <w:top w:val="none" w:sz="0" w:space="0" w:color="auto"/>
                            <w:left w:val="none" w:sz="0" w:space="0" w:color="auto"/>
                            <w:bottom w:val="none" w:sz="0" w:space="0" w:color="auto"/>
                            <w:right w:val="none" w:sz="0" w:space="0" w:color="auto"/>
                          </w:divBdr>
                        </w:div>
                        <w:div w:id="878207592">
                          <w:marLeft w:val="0"/>
                          <w:marRight w:val="0"/>
                          <w:marTop w:val="0"/>
                          <w:marBottom w:val="0"/>
                          <w:divBdr>
                            <w:top w:val="none" w:sz="0" w:space="0" w:color="auto"/>
                            <w:left w:val="none" w:sz="0" w:space="0" w:color="auto"/>
                            <w:bottom w:val="none" w:sz="0" w:space="0" w:color="auto"/>
                            <w:right w:val="none" w:sz="0" w:space="0" w:color="auto"/>
                          </w:divBdr>
                        </w:div>
                        <w:div w:id="1549875885">
                          <w:marLeft w:val="0"/>
                          <w:marRight w:val="0"/>
                          <w:marTop w:val="0"/>
                          <w:marBottom w:val="0"/>
                          <w:divBdr>
                            <w:top w:val="none" w:sz="0" w:space="0" w:color="auto"/>
                            <w:left w:val="none" w:sz="0" w:space="0" w:color="auto"/>
                            <w:bottom w:val="none" w:sz="0" w:space="0" w:color="auto"/>
                            <w:right w:val="none" w:sz="0" w:space="0" w:color="auto"/>
                          </w:divBdr>
                        </w:div>
                        <w:div w:id="376511238">
                          <w:marLeft w:val="0"/>
                          <w:marRight w:val="0"/>
                          <w:marTop w:val="0"/>
                          <w:marBottom w:val="0"/>
                          <w:divBdr>
                            <w:top w:val="none" w:sz="0" w:space="0" w:color="auto"/>
                            <w:left w:val="none" w:sz="0" w:space="0" w:color="auto"/>
                            <w:bottom w:val="none" w:sz="0" w:space="0" w:color="auto"/>
                            <w:right w:val="none" w:sz="0" w:space="0" w:color="auto"/>
                          </w:divBdr>
                        </w:div>
                        <w:div w:id="9550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ecision-tree/" TargetMode="External"/><Relationship Id="rId12" Type="http://schemas.openxmlformats.org/officeDocument/2006/relationships/image" Target="media/image3.png"/><Relationship Id="rId17" Type="http://schemas.openxmlformats.org/officeDocument/2006/relationships/hyperlink" Target="https://archive.ics.uci.edu/ml/machine-learning-" TargetMode="External"/><Relationship Id="rId2" Type="http://schemas.openxmlformats.org/officeDocument/2006/relationships/styles" Target="styles.xml"/><Relationship Id="rId16" Type="http://schemas.openxmlformats.org/officeDocument/2006/relationships/hyperlink" Target="https://ide.geeksforgeeks.org/" TargetMode="External"/><Relationship Id="rId1" Type="http://schemas.openxmlformats.org/officeDocument/2006/relationships/numbering" Target="numbering.xml"/><Relationship Id="rId6" Type="http://schemas.openxmlformats.org/officeDocument/2006/relationships/hyperlink" Target="https://pandas.pydata.org/pandas-docs/stable/" TargetMode="External"/><Relationship Id="rId11" Type="http://schemas.openxmlformats.org/officeDocument/2006/relationships/image" Target="media/image2.png"/><Relationship Id="rId5" Type="http://schemas.openxmlformats.org/officeDocument/2006/relationships/hyperlink" Target="https://www.geeksforgeeks.org/decision-tree/" TargetMode="External"/><Relationship Id="rId15" Type="http://schemas.openxmlformats.org/officeDocument/2006/relationships/hyperlink" Target="https://www.geeksforgeeks.org/confusion-matrix-machine-learning/" TargetMode="External"/><Relationship Id="rId10" Type="http://schemas.openxmlformats.org/officeDocument/2006/relationships/hyperlink" Target="https://archive.ics.uci.edu/ml/machine-learning-databases/balance-scale/balance-scale.nam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chive.ics.uci.edu/ml/machine-learning-databases/balance-scal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1898</Words>
  <Characters>10825</Characters>
  <Application>Microsoft Office Word</Application>
  <DocSecurity>0</DocSecurity>
  <Lines>90</Lines>
  <Paragraphs>25</Paragraphs>
  <ScaleCrop>false</ScaleCrop>
  <Company/>
  <LinksUpToDate>false</LinksUpToDate>
  <CharactersWithSpaces>12698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2019-05-23T02:36:00Z</dcterms:created>
  <dcterms:modified xsi:type="dcterms:W3CDTF">2019-05-23T02:39:00Z</dcterms:modified>
</cp:coreProperties>
</file>